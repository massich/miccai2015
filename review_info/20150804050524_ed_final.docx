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1D" w:rsidRDefault="00D412AE" w:rsidP="003A51BE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412AE">
        <w:rPr>
          <w:rFonts w:ascii="Times New Roman" w:hAnsi="Times New Roman" w:cs="Times New Roman"/>
          <w:sz w:val="44"/>
          <w:szCs w:val="44"/>
        </w:rPr>
        <w:t>An optimization approach to segment breast lesions in ultra-sound images using clinically validated visual cues</w:t>
      </w:r>
    </w:p>
    <w:p w:rsidR="00D412AE" w:rsidRDefault="00D412AE" w:rsidP="003A51BE">
      <w:pPr>
        <w:spacing w:line="480" w:lineRule="auto"/>
        <w:jc w:val="center"/>
        <w:rPr>
          <w:rFonts w:ascii="Times New Roman" w:hAnsi="Times New Roman" w:cs="Times New Roman"/>
        </w:rPr>
      </w:pPr>
    </w:p>
    <w:p w:rsidR="00D412AE" w:rsidRPr="00D412AE" w:rsidRDefault="00D412AE" w:rsidP="003A51B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Joan Massich</w:t>
      </w:r>
      <w:r w:rsidRPr="00D412AE">
        <w:rPr>
          <w:rStyle w:val="FootnoteReference"/>
          <w:rFonts w:ascii="Times New Roman" w:hAnsi="Times New Roman" w:cs="Times New Roman"/>
        </w:rPr>
        <w:footnoteReference w:customMarkFollows="1" w:id="2"/>
        <w:sym w:font="Symbol" w:char="F02A"/>
      </w:r>
      <w:r w:rsidRPr="00D412AE">
        <w:rPr>
          <w:rFonts w:ascii="Times New Roman" w:hAnsi="Times New Roman" w:cs="Times New Roman"/>
          <w:vertAlign w:val="superscript"/>
        </w:rPr>
        <w:t>1</w:t>
      </w:r>
      <w:r w:rsidR="00CC0C46">
        <w:rPr>
          <w:rFonts w:ascii="Times New Roman" w:hAnsi="Times New Roman" w:cs="Times New Roman"/>
        </w:rPr>
        <w:t>, Guillaume Lemaître</w:t>
      </w:r>
      <w:r w:rsidRPr="00D412AE"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/>
        </w:rPr>
        <w:t>, Joan Martí</w:t>
      </w:r>
      <w:r w:rsidRPr="00D412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and Fabrice Mériaudeau</w:t>
      </w:r>
      <w:r w:rsidRPr="00D412AE">
        <w:rPr>
          <w:rFonts w:ascii="Times New Roman" w:hAnsi="Times New Roman" w:cs="Times New Roman"/>
          <w:vertAlign w:val="superscript"/>
        </w:rPr>
        <w:t>1</w:t>
      </w:r>
    </w:p>
    <w:p w:rsidR="00D412AE" w:rsidRPr="00D412AE" w:rsidRDefault="00D412AE" w:rsidP="003A51BE">
      <w:pPr>
        <w:spacing w:line="480" w:lineRule="auto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1</w:t>
      </w:r>
      <w:r w:rsidRPr="00D412AE">
        <w:rPr>
          <w:rFonts w:ascii="Times New Roman" w:hAnsi="Times New Roman" w:cs="Times New Roman"/>
        </w:rPr>
        <w:t>LE2I-UMR CNRS 6306, Universit</w:t>
      </w:r>
      <w:r>
        <w:rPr>
          <w:rFonts w:ascii="Times New Roman" w:hAnsi="Times New Roman" w:cs="Times New Roman"/>
        </w:rPr>
        <w:t>é</w:t>
      </w:r>
      <w:r w:rsidRPr="00D412AE">
        <w:rPr>
          <w:rFonts w:ascii="Times New Roman" w:hAnsi="Times New Roman" w:cs="Times New Roman"/>
        </w:rPr>
        <w:t xml:space="preserve"> de Bourgogne, 12 rue de la Fonderie,</w:t>
      </w:r>
    </w:p>
    <w:p w:rsidR="00D412AE" w:rsidRPr="00D412AE" w:rsidRDefault="00D412AE" w:rsidP="003A51BE">
      <w:pPr>
        <w:spacing w:line="480" w:lineRule="auto"/>
        <w:jc w:val="center"/>
        <w:rPr>
          <w:rFonts w:ascii="Times New Roman" w:hAnsi="Times New Roman" w:cs="Times New Roman"/>
        </w:rPr>
      </w:pPr>
      <w:r w:rsidRPr="00D412AE">
        <w:rPr>
          <w:rFonts w:ascii="Times New Roman" w:hAnsi="Times New Roman" w:cs="Times New Roman"/>
        </w:rPr>
        <w:t>71200 Le Creusot, France;</w:t>
      </w:r>
    </w:p>
    <w:p w:rsidR="00D412AE" w:rsidRPr="00D412AE" w:rsidRDefault="00D412AE" w:rsidP="003A51BE">
      <w:pPr>
        <w:spacing w:line="480" w:lineRule="auto"/>
        <w:jc w:val="center"/>
        <w:rPr>
          <w:rFonts w:ascii="Times New Roman" w:hAnsi="Times New Roman" w:cs="Times New Roman"/>
        </w:rPr>
      </w:pPr>
      <w:r w:rsidRPr="00D412AE">
        <w:rPr>
          <w:rFonts w:ascii="Times New Roman" w:hAnsi="Times New Roman" w:cs="Times New Roman"/>
        </w:rPr>
        <w:t>joan.massich@u-bourgogne.fr</w:t>
      </w:r>
    </w:p>
    <w:p w:rsidR="00D412AE" w:rsidRPr="00D412AE" w:rsidRDefault="00D412AE" w:rsidP="003A51BE">
      <w:pPr>
        <w:spacing w:line="480" w:lineRule="auto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2</w:t>
      </w:r>
      <w:r w:rsidRPr="00D412AE">
        <w:rPr>
          <w:rFonts w:ascii="Times New Roman" w:hAnsi="Times New Roman" w:cs="Times New Roman"/>
        </w:rPr>
        <w:t>ViCOROB, Universitat de Girona, Campus Montilivi, Edi</w:t>
      </w:r>
      <w:del w:id="0" w:author="Maheshwari" w:date="2015-08-05T17:15:00Z">
        <w:r w:rsidRPr="00D412AE" w:rsidDel="005C40FA">
          <w:rPr>
            <w:rFonts w:ascii="Times New Roman" w:hAnsi="Times New Roman" w:cs="Times New Roman"/>
          </w:rPr>
          <w:delText>ﬁ</w:delText>
        </w:r>
      </w:del>
      <w:ins w:id="1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D412AE">
        <w:rPr>
          <w:rFonts w:ascii="Times New Roman" w:hAnsi="Times New Roman" w:cs="Times New Roman"/>
        </w:rPr>
        <w:t>ci P4,</w:t>
      </w:r>
    </w:p>
    <w:p w:rsidR="00D412AE" w:rsidRDefault="00D412AE" w:rsidP="003A51BE">
      <w:pPr>
        <w:spacing w:line="480" w:lineRule="auto"/>
        <w:jc w:val="center"/>
        <w:rPr>
          <w:rFonts w:ascii="Times New Roman" w:hAnsi="Times New Roman" w:cs="Times New Roman"/>
        </w:rPr>
      </w:pPr>
      <w:r w:rsidRPr="00D412AE">
        <w:rPr>
          <w:rFonts w:ascii="Times New Roman" w:hAnsi="Times New Roman" w:cs="Times New Roman"/>
        </w:rPr>
        <w:t>17071 Girona, Spain</w:t>
      </w:r>
    </w:p>
    <w:p w:rsidR="00D47BDA" w:rsidRDefault="00D47BDA" w:rsidP="003A51BE">
      <w:pPr>
        <w:spacing w:line="480" w:lineRule="auto"/>
        <w:rPr>
          <w:rFonts w:ascii="Times New Roman" w:hAnsi="Times New Roman" w:cs="Times New Roman"/>
        </w:rPr>
      </w:pPr>
    </w:p>
    <w:p w:rsidR="00D47BDA" w:rsidRPr="00B3659E" w:rsidRDefault="00D47BDA" w:rsidP="003A51BE">
      <w:pPr>
        <w:spacing w:line="480" w:lineRule="auto"/>
        <w:ind w:left="720" w:right="576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3659E">
        <w:rPr>
          <w:rFonts w:ascii="Times New Roman" w:hAnsi="Times New Roman" w:cs="Times New Roman"/>
          <w:b/>
          <w:sz w:val="20"/>
          <w:szCs w:val="20"/>
        </w:rPr>
        <w:t>Abstract.</w:t>
      </w:r>
      <w:ins w:id="2" w:author="Maheshwari" w:date="2015-08-05T17:14:00Z">
        <w:r w:rsidR="00276280">
          <w:rPr>
            <w:rFonts w:ascii="Times New Roman" w:hAnsi="Times New Roman" w:cs="Times New Roman"/>
            <w:b/>
            <w:sz w:val="20"/>
            <w:szCs w:val="20"/>
          </w:rPr>
          <w:t xml:space="preserve"> </w:t>
        </w:r>
      </w:ins>
      <w:del w:id="3" w:author="Maheshwari" w:date="2015-08-05T17:14:00Z">
        <w:r w:rsidRPr="00B3659E" w:rsidDel="005C40FA">
          <w:rPr>
            <w:rFonts w:ascii="Times New Roman" w:hAnsi="Times New Roman" w:cs="Times New Roman"/>
            <w:sz w:val="20"/>
            <w:szCs w:val="20"/>
          </w:rPr>
          <w:delText>Due to the fact that</w:delText>
        </w:r>
      </w:del>
      <w:ins w:id="4" w:author="Maheshwari" w:date="2015-08-05T17:14:00Z">
        <w:r w:rsidR="005C40FA">
          <w:rPr>
            <w:rFonts w:ascii="Times New Roman" w:hAnsi="Times New Roman" w:cs="Times New Roman"/>
            <w:sz w:val="20"/>
            <w:szCs w:val="20"/>
          </w:rPr>
          <w:t>Because</w:t>
        </w:r>
      </w:ins>
      <w:r w:rsidRPr="00B3659E">
        <w:rPr>
          <w:rFonts w:ascii="Times New Roman" w:hAnsi="Times New Roman" w:cs="Times New Roman"/>
          <w:sz w:val="20"/>
          <w:szCs w:val="20"/>
        </w:rPr>
        <w:t xml:space="preserve"> breast cancer remains the leading cause of cancer death</w:t>
      </w:r>
      <w:ins w:id="5" w:author="Maheshwari" w:date="2015-08-05T17:14:00Z">
        <w:r w:rsidR="005C40FA">
          <w:rPr>
            <w:rFonts w:ascii="Times New Roman" w:hAnsi="Times New Roman" w:cs="Times New Roman"/>
            <w:sz w:val="20"/>
            <w:szCs w:val="20"/>
          </w:rPr>
          <w:t>s</w:t>
        </w:r>
      </w:ins>
      <w:r w:rsidRPr="00B3659E">
        <w:rPr>
          <w:rFonts w:ascii="Times New Roman" w:hAnsi="Times New Roman" w:cs="Times New Roman"/>
          <w:sz w:val="20"/>
          <w:szCs w:val="20"/>
        </w:rPr>
        <w:t xml:space="preserve"> among female population world</w:t>
      </w:r>
      <w:del w:id="6" w:author="Maheshwari" w:date="2015-08-05T17:14:00Z">
        <w:r w:rsidRPr="00B3659E" w:rsidDel="005C40FA">
          <w:rPr>
            <w:rFonts w:ascii="Times New Roman" w:hAnsi="Times New Roman" w:cs="Times New Roman"/>
            <w:sz w:val="20"/>
            <w:szCs w:val="20"/>
          </w:rPr>
          <w:delText>-</w:delText>
        </w:r>
      </w:del>
      <w:r w:rsidRPr="00B3659E">
        <w:rPr>
          <w:rFonts w:ascii="Times New Roman" w:hAnsi="Times New Roman" w:cs="Times New Roman"/>
          <w:sz w:val="20"/>
          <w:szCs w:val="20"/>
        </w:rPr>
        <w:t xml:space="preserve">wide, </w:t>
      </w:r>
      <w:del w:id="7" w:author="Maheshwari" w:date="2015-08-06T07:48:00Z">
        <w:r w:rsidRPr="00B3659E" w:rsidDel="002774F8">
          <w:rPr>
            <w:rFonts w:ascii="Times New Roman" w:hAnsi="Times New Roman" w:cs="Times New Roman"/>
            <w:sz w:val="20"/>
            <w:szCs w:val="20"/>
          </w:rPr>
          <w:delText xml:space="preserve">any </w:delText>
        </w:r>
      </w:del>
      <w:del w:id="8" w:author="Maheshwari" w:date="2015-08-06T09:27:00Z">
        <w:r w:rsidRPr="00B3659E" w:rsidDel="00185D1C">
          <w:rPr>
            <w:rFonts w:ascii="Times New Roman" w:hAnsi="Times New Roman" w:cs="Times New Roman"/>
            <w:sz w:val="20"/>
            <w:szCs w:val="20"/>
          </w:rPr>
          <w:delText xml:space="preserve">attempts to create </w:delText>
        </w:r>
      </w:del>
      <w:ins w:id="9" w:author="Maheshwari" w:date="2015-08-06T10:18:00Z">
        <w:r w:rsidR="00A93405">
          <w:rPr>
            <w:rFonts w:ascii="Times New Roman" w:hAnsi="Times New Roman" w:cs="Times New Roman"/>
            <w:sz w:val="20"/>
            <w:szCs w:val="20"/>
          </w:rPr>
          <w:t>developing</w:t>
        </w:r>
      </w:ins>
      <w:ins w:id="10" w:author="Maheshwari" w:date="2015-08-06T09:27:00Z">
        <w:r w:rsidR="00185D1C" w:rsidRPr="00B3659E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B3659E">
        <w:rPr>
          <w:rFonts w:ascii="Times New Roman" w:hAnsi="Times New Roman" w:cs="Times New Roman"/>
          <w:sz w:val="20"/>
          <w:szCs w:val="20"/>
        </w:rPr>
        <w:t xml:space="preserve">tools for assisting radiologists during the diagnosis process </w:t>
      </w:r>
      <w:del w:id="11" w:author="Maheshwari" w:date="2015-08-06T09:27:00Z">
        <w:r w:rsidRPr="00B3659E" w:rsidDel="00185D1C">
          <w:rPr>
            <w:rFonts w:ascii="Times New Roman" w:hAnsi="Times New Roman" w:cs="Times New Roman"/>
            <w:sz w:val="20"/>
            <w:szCs w:val="20"/>
          </w:rPr>
          <w:delText xml:space="preserve">are </w:delText>
        </w:r>
      </w:del>
      <w:ins w:id="12" w:author="Maheshwari" w:date="2015-08-06T09:27:00Z">
        <w:r w:rsidR="00185D1C">
          <w:rPr>
            <w:rFonts w:ascii="Times New Roman" w:hAnsi="Times New Roman" w:cs="Times New Roman"/>
            <w:sz w:val="20"/>
            <w:szCs w:val="20"/>
          </w:rPr>
          <w:t>is</w:t>
        </w:r>
        <w:r w:rsidR="00185D1C" w:rsidRPr="00B3659E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B3659E">
        <w:rPr>
          <w:rFonts w:ascii="Times New Roman" w:hAnsi="Times New Roman" w:cs="Times New Roman"/>
          <w:sz w:val="20"/>
          <w:szCs w:val="20"/>
        </w:rPr>
        <w:t xml:space="preserve">necessary. However, most of the technologies developed in the imaging laboratories are expelled from this process </w:t>
      </w:r>
      <w:del w:id="13" w:author="Maheshwari" w:date="2015-08-06T09:27:00Z">
        <w:r w:rsidRPr="00B3659E" w:rsidDel="00185D1C">
          <w:rPr>
            <w:rFonts w:ascii="Times New Roman" w:hAnsi="Times New Roman" w:cs="Times New Roman"/>
            <w:sz w:val="20"/>
            <w:szCs w:val="20"/>
          </w:rPr>
          <w:delText xml:space="preserve">because </w:delText>
        </w:r>
      </w:del>
      <w:ins w:id="14" w:author="Maheshwari" w:date="2015-08-06T09:27:00Z">
        <w:r w:rsidR="00185D1C">
          <w:rPr>
            <w:rFonts w:ascii="Times New Roman" w:hAnsi="Times New Roman" w:cs="Times New Roman"/>
            <w:sz w:val="20"/>
            <w:szCs w:val="20"/>
          </w:rPr>
          <w:t>as</w:t>
        </w:r>
        <w:r w:rsidR="00185D1C" w:rsidRPr="00B3659E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15" w:author="Maheshwari" w:date="2015-08-06T07:48:00Z">
        <w:r w:rsidRPr="00B3659E" w:rsidDel="002774F8">
          <w:rPr>
            <w:rFonts w:ascii="Times New Roman" w:hAnsi="Times New Roman" w:cs="Times New Roman"/>
            <w:sz w:val="20"/>
            <w:szCs w:val="20"/>
          </w:rPr>
          <w:delText>these technologies</w:delText>
        </w:r>
      </w:del>
      <w:ins w:id="16" w:author="Maheshwari" w:date="2015-08-06T07:48:00Z">
        <w:r w:rsidR="002774F8">
          <w:rPr>
            <w:rFonts w:ascii="Times New Roman" w:hAnsi="Times New Roman" w:cs="Times New Roman"/>
            <w:sz w:val="20"/>
            <w:szCs w:val="20"/>
          </w:rPr>
          <w:t>they</w:t>
        </w:r>
      </w:ins>
      <w:r w:rsidRPr="00B3659E">
        <w:rPr>
          <w:rFonts w:ascii="Times New Roman" w:hAnsi="Times New Roman" w:cs="Times New Roman"/>
          <w:sz w:val="20"/>
          <w:szCs w:val="20"/>
        </w:rPr>
        <w:t xml:space="preserve"> are not based on the existing </w:t>
      </w:r>
      <w:del w:id="17" w:author="Maheshwari" w:date="2015-08-05T17:15:00Z">
        <w:r w:rsidRPr="00B3659E" w:rsidDel="005C40FA">
          <w:rPr>
            <w:rFonts w:ascii="Times New Roman" w:hAnsi="Times New Roman" w:cs="Times New Roman"/>
            <w:sz w:val="20"/>
            <w:szCs w:val="20"/>
          </w:rPr>
          <w:delText>ﬁ</w:delText>
        </w:r>
      </w:del>
      <w:ins w:id="18" w:author="Maheshwari" w:date="2015-08-05T17:15:00Z">
        <w:r w:rsidR="005C40FA">
          <w:rPr>
            <w:rFonts w:ascii="Times New Roman" w:hAnsi="Times New Roman" w:cs="Times New Roman"/>
            <w:sz w:val="20"/>
            <w:szCs w:val="20"/>
          </w:rPr>
          <w:t>fi</w:t>
        </w:r>
      </w:ins>
      <w:r w:rsidRPr="00B3659E">
        <w:rPr>
          <w:rFonts w:ascii="Times New Roman" w:hAnsi="Times New Roman" w:cs="Times New Roman"/>
          <w:sz w:val="20"/>
          <w:szCs w:val="20"/>
        </w:rPr>
        <w:t>ndings and procedures undertaken by the clinicians. To address this issue, and to develop Computer</w:t>
      </w:r>
      <w:del w:id="19" w:author="Maheshwari" w:date="2015-08-05T17:15:00Z">
        <w:r w:rsidRPr="00B3659E" w:rsidDel="005C40FA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20" w:author="Maheshwari" w:date="2015-08-05T17:15:00Z">
        <w:r w:rsidR="005C40FA">
          <w:rPr>
            <w:rFonts w:ascii="Times New Roman" w:hAnsi="Times New Roman" w:cs="Times New Roman"/>
            <w:sz w:val="20"/>
            <w:szCs w:val="20"/>
          </w:rPr>
          <w:t>-</w:t>
        </w:r>
      </w:ins>
      <w:r w:rsidRPr="00B3659E">
        <w:rPr>
          <w:rFonts w:ascii="Times New Roman" w:hAnsi="Times New Roman" w:cs="Times New Roman"/>
          <w:sz w:val="20"/>
          <w:szCs w:val="20"/>
        </w:rPr>
        <w:t xml:space="preserve">Aided </w:t>
      </w:r>
      <w:del w:id="21" w:author="Maheshwari" w:date="2015-08-06T10:19:00Z">
        <w:r w:rsidRPr="00B3659E" w:rsidDel="005A7022">
          <w:rPr>
            <w:rFonts w:ascii="Times New Roman" w:hAnsi="Times New Roman" w:cs="Times New Roman"/>
            <w:sz w:val="20"/>
            <w:szCs w:val="20"/>
          </w:rPr>
          <w:delText xml:space="preserve">Diagnosis </w:delText>
        </w:r>
      </w:del>
      <w:ins w:id="22" w:author="Maheshwari" w:date="2015-08-06T10:19:00Z">
        <w:r w:rsidR="005A7022" w:rsidRPr="00B3659E">
          <w:rPr>
            <w:rFonts w:ascii="Times New Roman" w:hAnsi="Times New Roman" w:cs="Times New Roman"/>
            <w:sz w:val="20"/>
            <w:szCs w:val="20"/>
          </w:rPr>
          <w:t>Diagnos</w:t>
        </w:r>
        <w:r w:rsidR="005A7022">
          <w:rPr>
            <w:rFonts w:ascii="Times New Roman" w:hAnsi="Times New Roman" w:cs="Times New Roman"/>
            <w:sz w:val="20"/>
            <w:szCs w:val="20"/>
          </w:rPr>
          <w:t>tic</w:t>
        </w:r>
        <w:r w:rsidR="005A7022" w:rsidRPr="00B3659E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B3659E">
        <w:rPr>
          <w:rFonts w:ascii="Times New Roman" w:hAnsi="Times New Roman" w:cs="Times New Roman"/>
          <w:sz w:val="20"/>
          <w:szCs w:val="20"/>
        </w:rPr>
        <w:t xml:space="preserve">(CAD) systems that take advantage of </w:t>
      </w:r>
      <w:del w:id="23" w:author="Maheshwari" w:date="2015-08-05T17:15:00Z">
        <w:r w:rsidRPr="00B3659E" w:rsidDel="005C40FA">
          <w:rPr>
            <w:rFonts w:ascii="Times New Roman" w:hAnsi="Times New Roman" w:cs="Times New Roman"/>
            <w:sz w:val="20"/>
            <w:szCs w:val="20"/>
          </w:rPr>
          <w:delText xml:space="preserve">this </w:delText>
        </w:r>
      </w:del>
      <w:ins w:id="24" w:author="Maheshwari" w:date="2015-08-05T17:15:00Z">
        <w:r w:rsidR="005C40FA" w:rsidRPr="00B3659E">
          <w:rPr>
            <w:rFonts w:ascii="Times New Roman" w:hAnsi="Times New Roman" w:cs="Times New Roman"/>
            <w:sz w:val="20"/>
            <w:szCs w:val="20"/>
          </w:rPr>
          <w:t>th</w:t>
        </w:r>
        <w:r w:rsidR="005C40FA">
          <w:rPr>
            <w:rFonts w:ascii="Times New Roman" w:hAnsi="Times New Roman" w:cs="Times New Roman"/>
            <w:sz w:val="20"/>
            <w:szCs w:val="20"/>
          </w:rPr>
          <w:t>e</w:t>
        </w:r>
        <w:r w:rsidR="005C40FA" w:rsidRPr="00B3659E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B3659E">
        <w:rPr>
          <w:rFonts w:ascii="Times New Roman" w:hAnsi="Times New Roman" w:cs="Times New Roman"/>
          <w:sz w:val="20"/>
          <w:szCs w:val="20"/>
        </w:rPr>
        <w:t xml:space="preserve">clinical </w:t>
      </w:r>
      <w:del w:id="25" w:author="Maheshwari" w:date="2015-08-05T17:15:00Z">
        <w:r w:rsidRPr="00B3659E" w:rsidDel="005C40FA">
          <w:rPr>
            <w:rFonts w:ascii="Times New Roman" w:hAnsi="Times New Roman" w:cs="Times New Roman"/>
            <w:sz w:val="20"/>
            <w:szCs w:val="20"/>
          </w:rPr>
          <w:delText>ﬁ</w:delText>
        </w:r>
      </w:del>
      <w:ins w:id="26" w:author="Maheshwari" w:date="2015-08-05T17:15:00Z">
        <w:r w:rsidR="005C40FA">
          <w:rPr>
            <w:rFonts w:ascii="Times New Roman" w:hAnsi="Times New Roman" w:cs="Times New Roman"/>
            <w:sz w:val="20"/>
            <w:szCs w:val="20"/>
          </w:rPr>
          <w:t>fi</w:t>
        </w:r>
      </w:ins>
      <w:r w:rsidRPr="00B3659E">
        <w:rPr>
          <w:rFonts w:ascii="Times New Roman" w:hAnsi="Times New Roman" w:cs="Times New Roman"/>
          <w:sz w:val="20"/>
          <w:szCs w:val="20"/>
        </w:rPr>
        <w:t>ndings already adopted by clinicians, these systems only lack strategies to accurately delineate the breast structures and its lesions.</w:t>
      </w:r>
    </w:p>
    <w:p w:rsidR="00D47BDA" w:rsidRPr="00B3659E" w:rsidRDefault="00D47BDA" w:rsidP="003A51BE">
      <w:pPr>
        <w:spacing w:line="480" w:lineRule="auto"/>
        <w:ind w:left="720" w:right="576"/>
        <w:jc w:val="both"/>
        <w:rPr>
          <w:rFonts w:ascii="Times New Roman" w:hAnsi="Times New Roman" w:cs="Times New Roman"/>
          <w:sz w:val="20"/>
          <w:szCs w:val="20"/>
        </w:rPr>
      </w:pPr>
      <w:r w:rsidRPr="00B3659E">
        <w:rPr>
          <w:rFonts w:ascii="Times New Roman" w:hAnsi="Times New Roman" w:cs="Times New Roman"/>
          <w:sz w:val="20"/>
          <w:szCs w:val="20"/>
        </w:rPr>
        <w:t xml:space="preserve">Therefore, this </w:t>
      </w:r>
      <w:del w:id="27" w:author="Maheshwari" w:date="2015-08-05T17:15:00Z">
        <w:r w:rsidRPr="00B3659E" w:rsidDel="005C40FA">
          <w:rPr>
            <w:rFonts w:ascii="Times New Roman" w:hAnsi="Times New Roman" w:cs="Times New Roman"/>
            <w:sz w:val="20"/>
            <w:szCs w:val="20"/>
          </w:rPr>
          <w:delText xml:space="preserve">article </w:delText>
        </w:r>
      </w:del>
      <w:ins w:id="28" w:author="Maheshwari" w:date="2015-08-05T17:15:00Z">
        <w:r w:rsidR="005C40FA">
          <w:rPr>
            <w:rFonts w:ascii="Times New Roman" w:hAnsi="Times New Roman" w:cs="Times New Roman"/>
            <w:sz w:val="20"/>
            <w:szCs w:val="20"/>
          </w:rPr>
          <w:t>paper</w:t>
        </w:r>
        <w:r w:rsidR="005C40FA" w:rsidRPr="00B3659E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B3659E">
        <w:rPr>
          <w:rFonts w:ascii="Times New Roman" w:hAnsi="Times New Roman" w:cs="Times New Roman"/>
          <w:sz w:val="20"/>
          <w:szCs w:val="20"/>
        </w:rPr>
        <w:t xml:space="preserve">proposes a highly modular and </w:t>
      </w:r>
      <w:del w:id="29" w:author="Maheshwari" w:date="2015-08-05T17:16:00Z">
        <w:r w:rsidRPr="00B3659E" w:rsidDel="005C40FA">
          <w:rPr>
            <w:rFonts w:ascii="Times New Roman" w:hAnsi="Times New Roman" w:cs="Times New Roman"/>
            <w:sz w:val="20"/>
            <w:szCs w:val="20"/>
          </w:rPr>
          <w:delText>ﬂ</w:delText>
        </w:r>
      </w:del>
      <w:ins w:id="30" w:author="Maheshwari" w:date="2015-08-05T17:16:00Z">
        <w:r w:rsidR="005C40FA">
          <w:rPr>
            <w:rFonts w:ascii="Times New Roman" w:hAnsi="Times New Roman" w:cs="Times New Roman"/>
            <w:sz w:val="20"/>
            <w:szCs w:val="20"/>
          </w:rPr>
          <w:t>fl</w:t>
        </w:r>
      </w:ins>
      <w:r w:rsidRPr="00B3659E">
        <w:rPr>
          <w:rFonts w:ascii="Times New Roman" w:hAnsi="Times New Roman" w:cs="Times New Roman"/>
          <w:sz w:val="20"/>
          <w:szCs w:val="20"/>
        </w:rPr>
        <w:t>exible framework for segmenting breast tissues and lesions present in Breast Ultra-Sound (BUS) images using optimization strategies and high-level descriptors designed analogously to the visual cues used by radiologists.</w:t>
      </w:r>
    </w:p>
    <w:p w:rsidR="00714AD9" w:rsidRDefault="00B3659E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B3659E">
        <w:rPr>
          <w:rFonts w:ascii="Times New Roman" w:hAnsi="Times New Roman" w:cs="Times New Roman"/>
          <w:b/>
        </w:rPr>
        <w:lastRenderedPageBreak/>
        <w:t>Keywords:</w:t>
      </w:r>
      <w:ins w:id="31" w:author="Maheshwari" w:date="2015-08-05T17:16:00Z">
        <w:r w:rsidR="005C40FA">
          <w:rPr>
            <w:rFonts w:ascii="Times New Roman" w:hAnsi="Times New Roman" w:cs="Times New Roman"/>
            <w:b/>
          </w:rPr>
          <w:t xml:space="preserve"> </w:t>
        </w:r>
      </w:ins>
      <w:r w:rsidRPr="00B3659E">
        <w:rPr>
          <w:rFonts w:ascii="Times New Roman" w:hAnsi="Times New Roman" w:cs="Times New Roman"/>
        </w:rPr>
        <w:t>Breast Ultra-Sound, BI-RADS lexicon, Optimization</w:t>
      </w:r>
      <w:del w:id="32" w:author="Maheshwari" w:date="2015-08-05T17:16:00Z">
        <w:r w:rsidRPr="00B3659E" w:rsidDel="005C40FA">
          <w:rPr>
            <w:rFonts w:ascii="Times New Roman" w:hAnsi="Times New Roman" w:cs="Times New Roman"/>
          </w:rPr>
          <w:delText xml:space="preserve"> </w:delText>
        </w:r>
      </w:del>
      <w:ins w:id="33" w:author="Maheshwari" w:date="2015-08-05T17:16:00Z">
        <w:r w:rsidR="005C40FA">
          <w:rPr>
            <w:rFonts w:ascii="Times New Roman" w:hAnsi="Times New Roman" w:cs="Times New Roman"/>
          </w:rPr>
          <w:t>-</w:t>
        </w:r>
      </w:ins>
      <w:r w:rsidRPr="00B3659E">
        <w:rPr>
          <w:rFonts w:ascii="Times New Roman" w:hAnsi="Times New Roman" w:cs="Times New Roman"/>
        </w:rPr>
        <w:t>based Segmentation, Machine-Learning</w:t>
      </w:r>
      <w:del w:id="34" w:author="Maheshwari" w:date="2015-08-05T17:16:00Z">
        <w:r w:rsidRPr="00B3659E" w:rsidDel="005C40FA">
          <w:rPr>
            <w:rFonts w:ascii="Times New Roman" w:hAnsi="Times New Roman" w:cs="Times New Roman"/>
          </w:rPr>
          <w:delText xml:space="preserve"> </w:delText>
        </w:r>
      </w:del>
      <w:ins w:id="35" w:author="Maheshwari" w:date="2015-08-05T17:16:00Z">
        <w:r w:rsidR="005C40FA">
          <w:rPr>
            <w:rFonts w:ascii="Times New Roman" w:hAnsi="Times New Roman" w:cs="Times New Roman"/>
          </w:rPr>
          <w:t>-</w:t>
        </w:r>
      </w:ins>
      <w:r w:rsidRPr="00B3659E">
        <w:rPr>
          <w:rFonts w:ascii="Times New Roman" w:hAnsi="Times New Roman" w:cs="Times New Roman"/>
        </w:rPr>
        <w:t>based Segmentation, Graph-Cuts</w:t>
      </w:r>
    </w:p>
    <w:p w:rsidR="00714AD9" w:rsidRDefault="00714AD9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</w:p>
    <w:p w:rsidR="00714AD9" w:rsidRDefault="00714AD9" w:rsidP="003A51BE">
      <w:pPr>
        <w:spacing w:line="480" w:lineRule="auto"/>
        <w:ind w:right="576"/>
        <w:jc w:val="both"/>
        <w:rPr>
          <w:rFonts w:ascii="Times New Roman" w:hAnsi="Times New Roman" w:cs="Times New Roman"/>
          <w:sz w:val="36"/>
          <w:szCs w:val="36"/>
        </w:rPr>
      </w:pPr>
      <w:r w:rsidRPr="00714AD9">
        <w:rPr>
          <w:rFonts w:ascii="Times New Roman" w:hAnsi="Times New Roman" w:cs="Times New Roman"/>
          <w:sz w:val="36"/>
          <w:szCs w:val="36"/>
        </w:rPr>
        <w:t>1 Introduction</w:t>
      </w:r>
    </w:p>
    <w:p w:rsidR="00714AD9" w:rsidRDefault="00714AD9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714AD9">
        <w:rPr>
          <w:rFonts w:ascii="Times New Roman" w:hAnsi="Times New Roman" w:cs="Times New Roman"/>
        </w:rPr>
        <w:t>Breast cancer is the second most common cancer. In terms of mortality, breast</w:t>
      </w:r>
      <w:ins w:id="36" w:author="Maheshwari" w:date="2015-08-05T17:16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 xml:space="preserve">cancer is the </w:t>
      </w:r>
      <w:del w:id="37" w:author="Maheshwari" w:date="2015-08-05T17:15:00Z">
        <w:r w:rsidRPr="00714AD9" w:rsidDel="005C40FA">
          <w:rPr>
            <w:rFonts w:ascii="Times New Roman" w:hAnsi="Times New Roman" w:cs="Times New Roman"/>
          </w:rPr>
          <w:delText>ﬁ</w:delText>
        </w:r>
      </w:del>
      <w:ins w:id="38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714AD9">
        <w:rPr>
          <w:rFonts w:ascii="Times New Roman" w:hAnsi="Times New Roman" w:cs="Times New Roman"/>
        </w:rPr>
        <w:t>fth most common cause of cancer death</w:t>
      </w:r>
      <w:ins w:id="39" w:author="Maheshwari" w:date="2015-08-06T10:21:00Z">
        <w:r w:rsidR="00DD4F3A">
          <w:rPr>
            <w:rFonts w:ascii="Times New Roman" w:hAnsi="Times New Roman" w:cs="Times New Roman"/>
          </w:rPr>
          <w:t>s</w:t>
        </w:r>
      </w:ins>
      <w:r w:rsidRPr="00714AD9">
        <w:rPr>
          <w:rFonts w:ascii="Times New Roman" w:hAnsi="Times New Roman" w:cs="Times New Roman"/>
        </w:rPr>
        <w:t>. However, it is ranked as</w:t>
      </w:r>
      <w:ins w:id="40" w:author="Maheshwari" w:date="2015-08-05T17:17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the leading cause of cancer death</w:t>
      </w:r>
      <w:ins w:id="41" w:author="Maheshwari" w:date="2015-08-06T09:28:00Z">
        <w:r w:rsidR="00273F1F">
          <w:rPr>
            <w:rFonts w:ascii="Times New Roman" w:hAnsi="Times New Roman" w:cs="Times New Roman"/>
          </w:rPr>
          <w:t>s</w:t>
        </w:r>
      </w:ins>
      <w:r w:rsidRPr="00714AD9">
        <w:rPr>
          <w:rFonts w:ascii="Times New Roman" w:hAnsi="Times New Roman" w:cs="Times New Roman"/>
        </w:rPr>
        <w:t xml:space="preserve"> among females in both western </w:t>
      </w:r>
      <w:del w:id="42" w:author="Maheshwari" w:date="2015-08-06T09:28:00Z">
        <w:r w:rsidRPr="00714AD9" w:rsidDel="00273F1F">
          <w:rPr>
            <w:rFonts w:ascii="Times New Roman" w:hAnsi="Times New Roman" w:cs="Times New Roman"/>
          </w:rPr>
          <w:delText xml:space="preserve">countries </w:delText>
        </w:r>
      </w:del>
      <w:r w:rsidRPr="00714AD9">
        <w:rPr>
          <w:rFonts w:ascii="Times New Roman" w:hAnsi="Times New Roman" w:cs="Times New Roman"/>
        </w:rPr>
        <w:t>and</w:t>
      </w:r>
      <w:ins w:id="43" w:author="Maheshwari" w:date="2015-08-05T17:17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economically developing countries [4].</w:t>
      </w:r>
    </w:p>
    <w:p w:rsidR="00714AD9" w:rsidRDefault="00714AD9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714AD9">
        <w:rPr>
          <w:rFonts w:ascii="Times New Roman" w:hAnsi="Times New Roman" w:cs="Times New Roman"/>
        </w:rPr>
        <w:t xml:space="preserve">Medical imaging contributes to its early </w:t>
      </w:r>
      <w:r>
        <w:rPr>
          <w:rFonts w:ascii="Times New Roman" w:hAnsi="Times New Roman" w:cs="Times New Roman"/>
        </w:rPr>
        <w:t>detection through screening pro</w:t>
      </w:r>
      <w:r w:rsidRPr="00714AD9">
        <w:rPr>
          <w:rFonts w:ascii="Times New Roman" w:hAnsi="Times New Roman" w:cs="Times New Roman"/>
        </w:rPr>
        <w:t>grams, non</w:t>
      </w:r>
      <w:del w:id="44" w:author="Maheshwari" w:date="2015-08-05T17:17:00Z">
        <w:r w:rsidRPr="00714AD9" w:rsidDel="00AA730F">
          <w:rPr>
            <w:rFonts w:ascii="Times New Roman" w:hAnsi="Times New Roman" w:cs="Times New Roman"/>
          </w:rPr>
          <w:delText>-</w:delText>
        </w:r>
      </w:del>
      <w:r w:rsidRPr="00714AD9">
        <w:rPr>
          <w:rFonts w:ascii="Times New Roman" w:hAnsi="Times New Roman" w:cs="Times New Roman"/>
        </w:rPr>
        <w:t>invasive diagnosis, follow-up</w:t>
      </w:r>
      <w:ins w:id="45" w:author="Maheshwari" w:date="2015-08-05T17:17:00Z">
        <w:r w:rsidR="00AA730F">
          <w:rPr>
            <w:rFonts w:ascii="Times New Roman" w:hAnsi="Times New Roman" w:cs="Times New Roman"/>
          </w:rPr>
          <w:t>,</w:t>
        </w:r>
      </w:ins>
      <w:r w:rsidRPr="00714AD9">
        <w:rPr>
          <w:rFonts w:ascii="Times New Roman" w:hAnsi="Times New Roman" w:cs="Times New Roman"/>
        </w:rPr>
        <w:t xml:space="preserve"> and </w:t>
      </w:r>
      <w:del w:id="46" w:author="Maheshwari" w:date="2015-08-06T09:29:00Z">
        <w:r w:rsidRPr="00714AD9" w:rsidDel="00273F1F">
          <w:rPr>
            <w:rFonts w:ascii="Times New Roman" w:hAnsi="Times New Roman" w:cs="Times New Roman"/>
          </w:rPr>
          <w:delText>such</w:delText>
        </w:r>
      </w:del>
      <w:del w:id="47" w:author="Maheshwari" w:date="2015-08-05T17:17:00Z">
        <w:r w:rsidRPr="00714AD9" w:rsidDel="00AA730F">
          <w:rPr>
            <w:rFonts w:ascii="Times New Roman" w:hAnsi="Times New Roman" w:cs="Times New Roman"/>
          </w:rPr>
          <w:delText xml:space="preserve">like </w:delText>
        </w:r>
      </w:del>
      <w:ins w:id="48" w:author="Maheshwari" w:date="2015-08-05T17:17:00Z">
        <w:r w:rsidR="00AA730F">
          <w:rPr>
            <w:rFonts w:ascii="Times New Roman" w:hAnsi="Times New Roman" w:cs="Times New Roman"/>
          </w:rPr>
          <w:t>similar</w:t>
        </w:r>
        <w:r w:rsidR="00AA730F" w:rsidRPr="00714AD9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procedures. Despite Breast</w:t>
      </w:r>
      <w:ins w:id="49" w:author="Maheshwari" w:date="2015-08-05T17:17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Ultra-Sound (BUS) imaging not being the imaging modality of reference for</w:t>
      </w:r>
      <w:ins w:id="50" w:author="Maheshwari" w:date="2015-08-05T17:17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breast cancer screening [9], Ultra-Sound (US) imaging has more discriminative</w:t>
      </w:r>
      <w:ins w:id="51" w:author="Maheshwari" w:date="2015-08-05T17:17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 xml:space="preserve">power </w:t>
      </w:r>
      <w:ins w:id="52" w:author="Maheshwari" w:date="2015-08-05T17:17:00Z">
        <w:r w:rsidR="00AA730F">
          <w:rPr>
            <w:rFonts w:ascii="Times New Roman" w:hAnsi="Times New Roman" w:cs="Times New Roman"/>
          </w:rPr>
          <w:t xml:space="preserve">when </w:t>
        </w:r>
      </w:ins>
      <w:r w:rsidRPr="00714AD9">
        <w:rPr>
          <w:rFonts w:ascii="Times New Roman" w:hAnsi="Times New Roman" w:cs="Times New Roman"/>
        </w:rPr>
        <w:t xml:space="preserve">compared </w:t>
      </w:r>
      <w:del w:id="53" w:author="Maheshwari" w:date="2015-08-05T17:17:00Z">
        <w:r w:rsidRPr="00714AD9" w:rsidDel="00AA730F">
          <w:rPr>
            <w:rFonts w:ascii="Times New Roman" w:hAnsi="Times New Roman" w:cs="Times New Roman"/>
          </w:rPr>
          <w:delText xml:space="preserve">to </w:delText>
        </w:r>
      </w:del>
      <w:ins w:id="54" w:author="Maheshwari" w:date="2015-08-05T17:17:00Z">
        <w:r w:rsidR="00AA730F">
          <w:rPr>
            <w:rFonts w:ascii="Times New Roman" w:hAnsi="Times New Roman" w:cs="Times New Roman"/>
          </w:rPr>
          <w:t>with</w:t>
        </w:r>
        <w:r w:rsidR="00AA730F" w:rsidRPr="00714AD9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other image modalities to visually di</w:t>
      </w:r>
      <w:del w:id="55" w:author="Maheshwari" w:date="2015-08-05T17:18:00Z">
        <w:r w:rsidRPr="00714AD9" w:rsidDel="00AA730F">
          <w:rPr>
            <w:rFonts w:ascii="Cambria Math" w:hAnsi="Cambria Math" w:cs="Cambria Math"/>
          </w:rPr>
          <w:delText>ﬀ</w:delText>
        </w:r>
      </w:del>
      <w:ins w:id="56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714AD9">
        <w:rPr>
          <w:rFonts w:ascii="Times New Roman" w:hAnsi="Times New Roman" w:cs="Times New Roman"/>
        </w:rPr>
        <w:t>erentiate benign from</w:t>
      </w:r>
      <w:ins w:id="57" w:author="Maheshwari" w:date="2015-08-05T17:18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malignant solid lesions [10]. In this manner, US screening is estimated to be</w:t>
      </w:r>
      <w:ins w:id="58" w:author="Maheshwari" w:date="2015-08-05T17:18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able to reduce between 65</w:t>
      </w:r>
      <w:ins w:id="59" w:author="Maheshwari" w:date="2015-08-05T17:18:00Z">
        <w:r w:rsidR="00AA730F">
          <w:rPr>
            <w:rFonts w:ascii="Times New Roman" w:hAnsi="Times New Roman" w:cs="Times New Roman"/>
          </w:rPr>
          <w:t>%</w:t>
        </w:r>
      </w:ins>
      <w:r w:rsidRPr="00714AD9">
        <w:rPr>
          <w:rFonts w:ascii="Times New Roman" w:hAnsi="Times New Roman" w:cs="Times New Roman"/>
        </w:rPr>
        <w:t xml:space="preserve"> </w:t>
      </w:r>
      <w:del w:id="60" w:author="Maheshwari" w:date="2015-08-05T17:18:00Z">
        <w:r w:rsidRPr="00714AD9" w:rsidDel="00AA730F">
          <w:rPr>
            <w:rFonts w:ascii="Cambria Math" w:hAnsi="Cambria Math" w:cs="Cambria Math"/>
          </w:rPr>
          <w:delText>∼</w:delText>
        </w:r>
      </w:del>
      <w:ins w:id="61" w:author="Maheshwari" w:date="2015-08-05T17:18:00Z">
        <w:r w:rsidR="00AA730F">
          <w:rPr>
            <w:rFonts w:ascii="Cambria Math" w:hAnsi="Cambria Math" w:cs="Cambria Math"/>
          </w:rPr>
          <w:t>and</w:t>
        </w:r>
      </w:ins>
      <w:r w:rsidRPr="00714AD9">
        <w:rPr>
          <w:rFonts w:ascii="Times New Roman" w:hAnsi="Times New Roman" w:cs="Times New Roman"/>
        </w:rPr>
        <w:t xml:space="preserve"> 85% of unnecessary biopsies [11], in favo</w:t>
      </w:r>
      <w:del w:id="62" w:author="Maheshwari" w:date="2015-08-05T17:18:00Z">
        <w:r w:rsidRPr="00714AD9" w:rsidDel="00AA730F">
          <w:rPr>
            <w:rFonts w:ascii="Times New Roman" w:hAnsi="Times New Roman" w:cs="Times New Roman"/>
          </w:rPr>
          <w:delText>u</w:delText>
        </w:r>
      </w:del>
      <w:r w:rsidRPr="00714AD9">
        <w:rPr>
          <w:rFonts w:ascii="Times New Roman" w:hAnsi="Times New Roman" w:cs="Times New Roman"/>
        </w:rPr>
        <w:t>r of a</w:t>
      </w:r>
      <w:ins w:id="63" w:author="Maheshwari" w:date="2015-08-05T17:18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less traumatic short-term screening follow-u</w:t>
      </w:r>
      <w:r>
        <w:rPr>
          <w:rFonts w:ascii="Times New Roman" w:hAnsi="Times New Roman" w:cs="Times New Roman"/>
        </w:rPr>
        <w:t>p using BUS images. As the stan</w:t>
      </w:r>
      <w:r w:rsidRPr="00714AD9">
        <w:rPr>
          <w:rFonts w:ascii="Times New Roman" w:hAnsi="Times New Roman" w:cs="Times New Roman"/>
        </w:rPr>
        <w:t xml:space="preserve">dard for assessing </w:t>
      </w:r>
      <w:del w:id="64" w:author="Maheshwari" w:date="2015-08-06T07:57:00Z">
        <w:r w:rsidRPr="00714AD9" w:rsidDel="00B126C0">
          <w:rPr>
            <w:rFonts w:ascii="Times New Roman" w:hAnsi="Times New Roman" w:cs="Times New Roman"/>
          </w:rPr>
          <w:delText xml:space="preserve">this </w:delText>
        </w:r>
      </w:del>
      <w:ins w:id="65" w:author="Maheshwari" w:date="2015-08-06T07:57:00Z">
        <w:r w:rsidR="00B126C0" w:rsidRPr="00714AD9">
          <w:rPr>
            <w:rFonts w:ascii="Times New Roman" w:hAnsi="Times New Roman" w:cs="Times New Roman"/>
          </w:rPr>
          <w:t>th</w:t>
        </w:r>
        <w:r w:rsidR="00B126C0">
          <w:rPr>
            <w:rFonts w:ascii="Times New Roman" w:hAnsi="Times New Roman" w:cs="Times New Roman"/>
          </w:rPr>
          <w:t>e</w:t>
        </w:r>
        <w:r w:rsidR="00B126C0" w:rsidRPr="00714AD9">
          <w:rPr>
            <w:rFonts w:ascii="Times New Roman" w:hAnsi="Times New Roman" w:cs="Times New Roman"/>
          </w:rPr>
          <w:t>s</w:t>
        </w:r>
        <w:r w:rsidR="00B126C0">
          <w:rPr>
            <w:rFonts w:ascii="Times New Roman" w:hAnsi="Times New Roman" w:cs="Times New Roman"/>
          </w:rPr>
          <w:t>e</w:t>
        </w:r>
        <w:r w:rsidR="00B126C0" w:rsidRPr="00714AD9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BUS images, the American College of Radiology (ACR)</w:t>
      </w:r>
      <w:ins w:id="66" w:author="Maheshwari" w:date="2015-08-05T17:18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proposes the Breast Imaging-Reporting and Data System (BI-RADS) lexicon</w:t>
      </w:r>
      <w:ins w:id="67" w:author="Maheshwari" w:date="2015-08-05T17:18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for BUS images [7]. This US BI-RADS lexicon is a set of standard markers</w:t>
      </w:r>
      <w:ins w:id="68" w:author="Maheshwari" w:date="2015-08-05T17:18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that characterizes the lesions encoding the visual cues found in BUS images and</w:t>
      </w:r>
      <w:ins w:id="69" w:author="Maheshwari" w:date="2015-08-05T17:18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facilitates their analysis. Further details rega</w:t>
      </w:r>
      <w:r>
        <w:rPr>
          <w:rFonts w:ascii="Times New Roman" w:hAnsi="Times New Roman" w:cs="Times New Roman"/>
        </w:rPr>
        <w:t>rding the US BI-RADS lexicon de</w:t>
      </w:r>
      <w:r w:rsidRPr="00714AD9">
        <w:rPr>
          <w:rFonts w:ascii="Times New Roman" w:hAnsi="Times New Roman" w:cs="Times New Roman"/>
        </w:rPr>
        <w:t>scriptors proposed by the ACR</w:t>
      </w:r>
      <w:del w:id="70" w:author="Maheshwari" w:date="2015-08-05T17:19:00Z">
        <w:r w:rsidRPr="00714AD9" w:rsidDel="00AA730F">
          <w:rPr>
            <w:rFonts w:ascii="Times New Roman" w:hAnsi="Times New Roman" w:cs="Times New Roman"/>
          </w:rPr>
          <w:delText>,</w:delText>
        </w:r>
      </w:del>
      <w:r w:rsidRPr="00714AD9">
        <w:rPr>
          <w:rFonts w:ascii="Times New Roman" w:hAnsi="Times New Roman" w:cs="Times New Roman"/>
        </w:rPr>
        <w:t xml:space="preserve"> can be found </w:t>
      </w:r>
      <w:del w:id="71" w:author="Maheshwari" w:date="2015-08-06T10:23:00Z">
        <w:r w:rsidRPr="00714AD9" w:rsidDel="00AD34E5">
          <w:rPr>
            <w:rFonts w:ascii="Times New Roman" w:hAnsi="Times New Roman" w:cs="Times New Roman"/>
          </w:rPr>
          <w:delText xml:space="preserve">in this document </w:delText>
        </w:r>
      </w:del>
      <w:r w:rsidRPr="00714AD9">
        <w:rPr>
          <w:rFonts w:ascii="Times New Roman" w:hAnsi="Times New Roman" w:cs="Times New Roman"/>
        </w:rPr>
        <w:t>in Sect</w:t>
      </w:r>
      <w:del w:id="72" w:author="Maheshwari" w:date="2015-08-06T09:30:00Z">
        <w:r w:rsidRPr="00714AD9" w:rsidDel="00273F1F">
          <w:rPr>
            <w:rFonts w:ascii="Times New Roman" w:hAnsi="Times New Roman" w:cs="Times New Roman"/>
          </w:rPr>
          <w:delText>.</w:delText>
        </w:r>
      </w:del>
      <w:ins w:id="73" w:author="Maheshwari" w:date="2015-08-06T09:30:00Z">
        <w:r w:rsidR="00273F1F">
          <w:rPr>
            <w:rFonts w:ascii="Times New Roman" w:hAnsi="Times New Roman" w:cs="Times New Roman"/>
          </w:rPr>
          <w:t>ion</w:t>
        </w:r>
      </w:ins>
      <w:r w:rsidRPr="00714AD9">
        <w:rPr>
          <w:rFonts w:ascii="Times New Roman" w:hAnsi="Times New Roman" w:cs="Times New Roman"/>
        </w:rPr>
        <w:t xml:space="preserve"> 3, where</w:t>
      </w:r>
      <w:ins w:id="74" w:author="Maheshwari" w:date="2015-08-05T17:19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visual cues of BUS images and breast structures are discussed to de</w:t>
      </w:r>
      <w:del w:id="75" w:author="Maheshwari" w:date="2015-08-05T17:15:00Z">
        <w:r w:rsidRPr="00714AD9" w:rsidDel="005C40FA">
          <w:rPr>
            <w:rFonts w:ascii="Times New Roman" w:hAnsi="Times New Roman" w:cs="Times New Roman"/>
          </w:rPr>
          <w:delText>ﬁ</w:delText>
        </w:r>
      </w:del>
      <w:ins w:id="76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714AD9">
        <w:rPr>
          <w:rFonts w:ascii="Times New Roman" w:hAnsi="Times New Roman" w:cs="Times New Roman"/>
        </w:rPr>
        <w:t>ne feature</w:t>
      </w:r>
      <w:ins w:id="77" w:author="Maheshwari" w:date="2015-08-05T17:19:00Z">
        <w:r w:rsidR="00AA730F">
          <w:rPr>
            <w:rFonts w:ascii="Times New Roman" w:hAnsi="Times New Roman" w:cs="Times New Roman"/>
          </w:rPr>
          <w:t xml:space="preserve"> </w:t>
        </w:r>
      </w:ins>
      <w:r w:rsidRPr="00714AD9">
        <w:rPr>
          <w:rFonts w:ascii="Times New Roman" w:hAnsi="Times New Roman" w:cs="Times New Roman"/>
        </w:rPr>
        <w:t>descriptors.</w:t>
      </w:r>
    </w:p>
    <w:p w:rsidR="00E02DBD" w:rsidRDefault="00E02DBD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E02DBD">
        <w:rPr>
          <w:rFonts w:ascii="Times New Roman" w:hAnsi="Times New Roman" w:cs="Times New Roman"/>
        </w:rPr>
        <w:t>The incorporation of US in screening policies and the emergence of clinical</w:t>
      </w:r>
      <w:ins w:id="78" w:author="Maheshwari" w:date="2015-08-05T17:19:00Z">
        <w:r w:rsidR="00DC5719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>standards to assess image like the US BI-RA</w:t>
      </w:r>
      <w:r>
        <w:rPr>
          <w:rFonts w:ascii="Times New Roman" w:hAnsi="Times New Roman" w:cs="Times New Roman"/>
        </w:rPr>
        <w:t>DS lexicon</w:t>
      </w:r>
      <w:del w:id="79" w:author="Maheshwari" w:date="2015-08-05T17:19:00Z">
        <w:r w:rsidDel="00DC5719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 xml:space="preserve"> encourage the devel</w:t>
      </w:r>
      <w:r w:rsidRPr="00E02DBD">
        <w:rPr>
          <w:rFonts w:ascii="Times New Roman" w:hAnsi="Times New Roman" w:cs="Times New Roman"/>
        </w:rPr>
        <w:t>opment of Computer</w:t>
      </w:r>
      <w:del w:id="80" w:author="Maheshwari" w:date="2015-08-05T17:19:00Z">
        <w:r w:rsidRPr="00E02DBD" w:rsidDel="00DC5719">
          <w:rPr>
            <w:rFonts w:ascii="Times New Roman" w:hAnsi="Times New Roman" w:cs="Times New Roman"/>
          </w:rPr>
          <w:delText xml:space="preserve"> </w:delText>
        </w:r>
      </w:del>
      <w:ins w:id="81" w:author="Maheshwari" w:date="2015-08-05T17:19:00Z">
        <w:r w:rsidR="00DC5719">
          <w:rPr>
            <w:rFonts w:ascii="Times New Roman" w:hAnsi="Times New Roman" w:cs="Times New Roman"/>
          </w:rPr>
          <w:t>-</w:t>
        </w:r>
      </w:ins>
      <w:r w:rsidRPr="00E02DBD">
        <w:rPr>
          <w:rFonts w:ascii="Times New Roman" w:hAnsi="Times New Roman" w:cs="Times New Roman"/>
        </w:rPr>
        <w:t xml:space="preserve">Aided </w:t>
      </w:r>
      <w:del w:id="82" w:author="Maheshwari" w:date="2015-08-06T10:24:00Z">
        <w:r w:rsidRPr="00E02DBD" w:rsidDel="00B74C5A">
          <w:rPr>
            <w:rFonts w:ascii="Times New Roman" w:hAnsi="Times New Roman" w:cs="Times New Roman"/>
          </w:rPr>
          <w:delText xml:space="preserve">Diagnosis </w:delText>
        </w:r>
      </w:del>
      <w:ins w:id="83" w:author="Maheshwari" w:date="2015-08-06T10:24:00Z">
        <w:r w:rsidR="00B74C5A" w:rsidRPr="00E02DBD">
          <w:rPr>
            <w:rFonts w:ascii="Times New Roman" w:hAnsi="Times New Roman" w:cs="Times New Roman"/>
          </w:rPr>
          <w:t>Diagnos</w:t>
        </w:r>
        <w:r w:rsidR="00B74C5A">
          <w:rPr>
            <w:rFonts w:ascii="Times New Roman" w:hAnsi="Times New Roman" w:cs="Times New Roman"/>
          </w:rPr>
          <w:t>tic</w:t>
        </w:r>
        <w:r w:rsidR="00B74C5A" w:rsidRPr="00E02DBD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>(CAD) systems using US to be applied</w:t>
      </w:r>
      <w:ins w:id="84" w:author="Maheshwari" w:date="2015-08-05T17:19:00Z">
        <w:r w:rsidR="00DC5719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 xml:space="preserve">to breast cancer diagnosis. However, this clinical assessment lexicon </w:t>
      </w:r>
      <w:del w:id="85" w:author="Maheshwari" w:date="2015-08-05T17:19:00Z">
        <w:r w:rsidRPr="00E02DBD" w:rsidDel="00DC5719">
          <w:rPr>
            <w:rFonts w:ascii="Times New Roman" w:hAnsi="Times New Roman" w:cs="Times New Roman"/>
          </w:rPr>
          <w:delText xml:space="preserve">are </w:delText>
        </w:r>
      </w:del>
      <w:ins w:id="86" w:author="Maheshwari" w:date="2015-08-05T17:19:00Z">
        <w:r w:rsidR="00DC5719">
          <w:rPr>
            <w:rFonts w:ascii="Times New Roman" w:hAnsi="Times New Roman" w:cs="Times New Roman"/>
          </w:rPr>
          <w:t>is</w:t>
        </w:r>
        <w:r w:rsidR="00DC5719" w:rsidRPr="00E02DBD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not di</w:t>
      </w:r>
      <w:r w:rsidRPr="00E02DBD">
        <w:rPr>
          <w:rFonts w:ascii="Times New Roman" w:hAnsi="Times New Roman" w:cs="Times New Roman"/>
        </w:rPr>
        <w:t>rectly applicable to CAD systems. Shortcomings like the location and explicit</w:t>
      </w:r>
      <w:ins w:id="87" w:author="Maheshwari" w:date="2015-08-05T17:20:00Z">
        <w:r w:rsidR="00DC5719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 xml:space="preserve">delineation of the lesions need to be addressed, since </w:t>
      </w:r>
      <w:del w:id="88" w:author="Maheshwari" w:date="2015-08-06T09:31:00Z">
        <w:r w:rsidRPr="00E02DBD" w:rsidDel="00590D8D">
          <w:rPr>
            <w:rFonts w:ascii="Times New Roman" w:hAnsi="Times New Roman" w:cs="Times New Roman"/>
          </w:rPr>
          <w:lastRenderedPageBreak/>
          <w:delText xml:space="preserve">those </w:delText>
        </w:r>
      </w:del>
      <w:ins w:id="89" w:author="Maheshwari" w:date="2015-08-06T09:31:00Z">
        <w:r w:rsidR="00590D8D">
          <w:rPr>
            <w:rFonts w:ascii="Times New Roman" w:hAnsi="Times New Roman" w:cs="Times New Roman"/>
          </w:rPr>
          <w:t>such</w:t>
        </w:r>
        <w:r w:rsidR="00590D8D" w:rsidRPr="00E02DBD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>tasks are intrinsically</w:t>
      </w:r>
      <w:ins w:id="90" w:author="Maheshwari" w:date="2015-08-05T17:20:00Z">
        <w:r w:rsidR="00DC5719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>carried out by the radiologists during their visual assessment of the images to</w:t>
      </w:r>
      <w:ins w:id="91" w:author="Maheshwari" w:date="2015-08-05T17:20:00Z">
        <w:r w:rsidR="00DC5719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>infer the lexicon representation of the lesions. Therefore, developing accurate</w:t>
      </w:r>
      <w:ins w:id="92" w:author="Maheshwari" w:date="2015-08-05T17:20:00Z">
        <w:r w:rsidR="00DC5719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 xml:space="preserve">segmentation methodologies for breast lesions and structures </w:t>
      </w:r>
      <w:del w:id="93" w:author="Maheshwari" w:date="2015-08-06T09:31:00Z">
        <w:r w:rsidRPr="00E02DBD" w:rsidDel="00590D8D">
          <w:rPr>
            <w:rFonts w:ascii="Times New Roman" w:hAnsi="Times New Roman" w:cs="Times New Roman"/>
          </w:rPr>
          <w:delText xml:space="preserve">are </w:delText>
        </w:r>
      </w:del>
      <w:ins w:id="94" w:author="Maheshwari" w:date="2015-08-06T09:31:00Z">
        <w:r w:rsidR="00590D8D">
          <w:rPr>
            <w:rFonts w:ascii="Times New Roman" w:hAnsi="Times New Roman" w:cs="Times New Roman"/>
          </w:rPr>
          <w:t>is</w:t>
        </w:r>
        <w:r w:rsidR="00590D8D" w:rsidRPr="00E02DBD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>crucial to take</w:t>
      </w:r>
      <w:ins w:id="95" w:author="Maheshwari" w:date="2015-08-05T17:20:00Z">
        <w:r w:rsidR="00DC5719">
          <w:rPr>
            <w:rFonts w:ascii="Times New Roman" w:hAnsi="Times New Roman" w:cs="Times New Roman"/>
          </w:rPr>
          <w:t xml:space="preserve"> </w:t>
        </w:r>
      </w:ins>
      <w:r w:rsidRPr="00E02DBD">
        <w:rPr>
          <w:rFonts w:ascii="Times New Roman" w:hAnsi="Times New Roman" w:cs="Times New Roman"/>
        </w:rPr>
        <w:t>advantage of this already validated clinical tool</w:t>
      </w:r>
      <w:del w:id="96" w:author="Maheshwari" w:date="2015-08-05T17:20:00Z">
        <w:r w:rsidRPr="00E02DBD" w:rsidDel="00DC5719">
          <w:rPr>
            <w:rFonts w:ascii="Times New Roman" w:hAnsi="Times New Roman" w:cs="Times New Roman"/>
          </w:rPr>
          <w:delText>s</w:delText>
        </w:r>
      </w:del>
      <w:r w:rsidRPr="00E02DBD">
        <w:rPr>
          <w:rFonts w:ascii="Times New Roman" w:hAnsi="Times New Roman" w:cs="Times New Roman"/>
        </w:rPr>
        <w:t>.</w:t>
      </w:r>
    </w:p>
    <w:p w:rsidR="00E02DBD" w:rsidRDefault="0009051D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09051D">
        <w:rPr>
          <w:rFonts w:ascii="Times New Roman" w:hAnsi="Times New Roman" w:cs="Times New Roman"/>
        </w:rPr>
        <w:t xml:space="preserve">This </w:t>
      </w:r>
      <w:del w:id="97" w:author="Maheshwari" w:date="2015-08-05T17:20:00Z">
        <w:r w:rsidRPr="0009051D" w:rsidDel="00DC5719">
          <w:rPr>
            <w:rFonts w:ascii="Times New Roman" w:hAnsi="Times New Roman" w:cs="Times New Roman"/>
          </w:rPr>
          <w:delText xml:space="preserve">article </w:delText>
        </w:r>
      </w:del>
      <w:ins w:id="98" w:author="Maheshwari" w:date="2015-08-05T17:20:00Z">
        <w:r w:rsidR="00DC5719">
          <w:rPr>
            <w:rFonts w:ascii="Times New Roman" w:hAnsi="Times New Roman" w:cs="Times New Roman"/>
          </w:rPr>
          <w:t>paper</w:t>
        </w:r>
        <w:r w:rsidR="00DC5719" w:rsidRPr="0009051D">
          <w:rPr>
            <w:rFonts w:ascii="Times New Roman" w:hAnsi="Times New Roman" w:cs="Times New Roman"/>
          </w:rPr>
          <w:t xml:space="preserve"> </w:t>
        </w:r>
      </w:ins>
      <w:r w:rsidRPr="0009051D">
        <w:rPr>
          <w:rFonts w:ascii="Times New Roman" w:hAnsi="Times New Roman" w:cs="Times New Roman"/>
        </w:rPr>
        <w:t xml:space="preserve">proposes a highly modular and </w:t>
      </w:r>
      <w:del w:id="99" w:author="Maheshwari" w:date="2015-08-05T17:16:00Z">
        <w:r w:rsidRPr="0009051D" w:rsidDel="005C40FA">
          <w:rPr>
            <w:rFonts w:ascii="Times New Roman" w:hAnsi="Times New Roman" w:cs="Times New Roman"/>
          </w:rPr>
          <w:delText>ﬂ</w:delText>
        </w:r>
      </w:del>
      <w:ins w:id="100" w:author="Maheshwari" w:date="2015-08-05T17:16:00Z">
        <w:r w:rsidR="005C40FA">
          <w:rPr>
            <w:rFonts w:ascii="Times New Roman" w:hAnsi="Times New Roman" w:cs="Times New Roman"/>
          </w:rPr>
          <w:t>fl</w:t>
        </w:r>
      </w:ins>
      <w:r w:rsidRPr="0009051D">
        <w:rPr>
          <w:rFonts w:ascii="Times New Roman" w:hAnsi="Times New Roman" w:cs="Times New Roman"/>
        </w:rPr>
        <w:t>exible framework for segmenting</w:t>
      </w:r>
      <w:ins w:id="101" w:author="Maheshwari" w:date="2015-08-05T17:20:00Z">
        <w:r w:rsidR="00A758CE">
          <w:rPr>
            <w:rFonts w:ascii="Times New Roman" w:hAnsi="Times New Roman" w:cs="Times New Roman"/>
          </w:rPr>
          <w:t xml:space="preserve"> </w:t>
        </w:r>
      </w:ins>
      <w:r w:rsidRPr="0009051D">
        <w:rPr>
          <w:rFonts w:ascii="Times New Roman" w:hAnsi="Times New Roman" w:cs="Times New Roman"/>
        </w:rPr>
        <w:t>lesions and tissues present in BUS images. The proposal takes advantage of an</w:t>
      </w:r>
      <w:ins w:id="102" w:author="Maheshwari" w:date="2015-08-05T17:20:00Z">
        <w:r w:rsidR="00A758CE">
          <w:rPr>
            <w:rFonts w:ascii="Times New Roman" w:hAnsi="Times New Roman" w:cs="Times New Roman"/>
          </w:rPr>
          <w:t xml:space="preserve"> </w:t>
        </w:r>
      </w:ins>
      <w:r w:rsidRPr="0009051D">
        <w:rPr>
          <w:rFonts w:ascii="Times New Roman" w:hAnsi="Times New Roman" w:cs="Times New Roman"/>
        </w:rPr>
        <w:t>energy-based strategy to perform segmentation based on discrete optimization</w:t>
      </w:r>
      <w:ins w:id="103" w:author="Maheshwari" w:date="2015-08-05T17:21:00Z">
        <w:r w:rsidR="00A758CE">
          <w:rPr>
            <w:rFonts w:ascii="Times New Roman" w:hAnsi="Times New Roman" w:cs="Times New Roman"/>
          </w:rPr>
          <w:t xml:space="preserve"> </w:t>
        </w:r>
      </w:ins>
      <w:r w:rsidRPr="0009051D">
        <w:rPr>
          <w:rFonts w:ascii="Times New Roman" w:hAnsi="Times New Roman" w:cs="Times New Roman"/>
        </w:rPr>
        <w:t>using super-pixels and a set of novel features analogous to the elements encoded</w:t>
      </w:r>
      <w:ins w:id="104" w:author="Maheshwari" w:date="2015-08-05T17:21:00Z">
        <w:r w:rsidR="00A758CE">
          <w:rPr>
            <w:rFonts w:ascii="Times New Roman" w:hAnsi="Times New Roman" w:cs="Times New Roman"/>
          </w:rPr>
          <w:t xml:space="preserve"> </w:t>
        </w:r>
      </w:ins>
      <w:r w:rsidRPr="0009051D">
        <w:rPr>
          <w:rFonts w:ascii="Times New Roman" w:hAnsi="Times New Roman" w:cs="Times New Roman"/>
        </w:rPr>
        <w:t>by the US BI-RADS lexicon [7].</w:t>
      </w:r>
    </w:p>
    <w:p w:rsidR="0009051D" w:rsidRDefault="0009051D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</w:p>
    <w:p w:rsidR="0009051D" w:rsidRDefault="0009051D" w:rsidP="003A51BE">
      <w:pPr>
        <w:spacing w:line="480" w:lineRule="auto"/>
        <w:ind w:right="576"/>
        <w:jc w:val="both"/>
        <w:rPr>
          <w:rFonts w:ascii="Times New Roman" w:hAnsi="Times New Roman" w:cs="Times New Roman"/>
          <w:sz w:val="36"/>
          <w:szCs w:val="36"/>
        </w:rPr>
      </w:pPr>
      <w:r w:rsidRPr="0009051D">
        <w:rPr>
          <w:rFonts w:ascii="Times New Roman" w:hAnsi="Times New Roman" w:cs="Times New Roman"/>
          <w:sz w:val="36"/>
          <w:szCs w:val="36"/>
        </w:rPr>
        <w:t>2</w:t>
      </w:r>
      <w:ins w:id="105" w:author="Maheshwari" w:date="2015-08-05T17:21:00Z">
        <w:r w:rsidR="00A758CE">
          <w:rPr>
            <w:rFonts w:ascii="Times New Roman" w:hAnsi="Times New Roman" w:cs="Times New Roman"/>
            <w:sz w:val="36"/>
            <w:szCs w:val="36"/>
          </w:rPr>
          <w:t xml:space="preserve"> </w:t>
        </w:r>
      </w:ins>
      <w:r w:rsidRPr="0009051D">
        <w:rPr>
          <w:rFonts w:ascii="Times New Roman" w:hAnsi="Times New Roman" w:cs="Times New Roman"/>
          <w:sz w:val="36"/>
          <w:szCs w:val="36"/>
        </w:rPr>
        <w:t>Description of the segmentation methodology</w:t>
      </w:r>
    </w:p>
    <w:p w:rsidR="0009051D" w:rsidRPr="00A674CF" w:rsidRDefault="0009051D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09051D">
        <w:rPr>
          <w:rFonts w:ascii="Times New Roman" w:hAnsi="Times New Roman" w:cs="Times New Roman"/>
        </w:rPr>
        <w:t>Optimization methodologies o</w:t>
      </w:r>
      <w:del w:id="106" w:author="Maheshwari" w:date="2015-08-05T17:18:00Z">
        <w:r w:rsidRPr="0009051D" w:rsidDel="00AA730F">
          <w:rPr>
            <w:rFonts w:ascii="Cambria Math" w:hAnsi="Cambria Math" w:cs="Cambria Math"/>
          </w:rPr>
          <w:delText>ﬀ</w:delText>
        </w:r>
      </w:del>
      <w:ins w:id="107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09051D">
        <w:rPr>
          <w:rFonts w:ascii="Times New Roman" w:hAnsi="Times New Roman" w:cs="Times New Roman"/>
        </w:rPr>
        <w:t>er a standardi</w:t>
      </w:r>
      <w:r>
        <w:rPr>
          <w:rFonts w:ascii="Times New Roman" w:hAnsi="Times New Roman" w:cs="Times New Roman"/>
        </w:rPr>
        <w:t>zed manner to approach segmenta</w:t>
      </w:r>
      <w:r w:rsidRPr="0009051D">
        <w:rPr>
          <w:rFonts w:ascii="Times New Roman" w:hAnsi="Times New Roman" w:cs="Times New Roman"/>
        </w:rPr>
        <w:t>tion by minimizing an application-driven cost function [2]. Figure 1 illustrates a</w:t>
      </w:r>
      <w:ins w:id="108" w:author="Maheshwari" w:date="2015-08-05T17:21:00Z">
        <w:r w:rsidR="00A758CE">
          <w:rPr>
            <w:rFonts w:ascii="Times New Roman" w:hAnsi="Times New Roman" w:cs="Times New Roman"/>
          </w:rPr>
          <w:t xml:space="preserve"> </w:t>
        </w:r>
      </w:ins>
      <w:r w:rsidRPr="0009051D">
        <w:rPr>
          <w:rFonts w:ascii="Times New Roman" w:hAnsi="Times New Roman" w:cs="Times New Roman"/>
        </w:rPr>
        <w:t>generic representation of the segmentation strategy, whereas concrete examples</w:t>
      </w:r>
      <w:ins w:id="109" w:author="Maheshwari" w:date="2015-08-05T17:21:00Z">
        <w:r w:rsidR="00A758CE">
          <w:rPr>
            <w:rFonts w:ascii="Times New Roman" w:hAnsi="Times New Roman" w:cs="Times New Roman"/>
          </w:rPr>
          <w:t xml:space="preserve"> </w:t>
        </w:r>
      </w:ins>
      <w:r w:rsidRPr="0009051D">
        <w:rPr>
          <w:rFonts w:ascii="Times New Roman" w:hAnsi="Times New Roman" w:cs="Times New Roman"/>
        </w:rPr>
        <w:t xml:space="preserve">of its terms can be found in </w:t>
      </w:r>
      <w:r w:rsidR="00A758CE" w:rsidRPr="0009051D">
        <w:rPr>
          <w:rFonts w:ascii="Times New Roman" w:hAnsi="Times New Roman" w:cs="Times New Roman"/>
        </w:rPr>
        <w:t xml:space="preserve">Section </w:t>
      </w:r>
      <w:r w:rsidRPr="0009051D">
        <w:rPr>
          <w:rFonts w:ascii="Times New Roman" w:hAnsi="Times New Roman" w:cs="Times New Roman"/>
        </w:rPr>
        <w:t xml:space="preserve">3 </w:t>
      </w:r>
      <w:r w:rsidRPr="00A674CF">
        <w:rPr>
          <w:rFonts w:ascii="Times New Roman" w:hAnsi="Times New Roman" w:cs="Times New Roman"/>
        </w:rPr>
        <w:t xml:space="preserve">applied to BUS. The overall segmentation can be seen as a three-steps strategy: (1) a mapping of the image into a discrete set of elements </w:t>
      </w:r>
      <m:oMath>
        <m:r>
          <w:rPr>
            <w:rFonts w:ascii="Cambria Math" w:hAnsi="Cambria Math" w:cs="Times New Roman"/>
          </w:rPr>
          <m:t>S</m:t>
        </m:r>
      </m:oMath>
      <w:r w:rsidRPr="00A674CF">
        <w:rPr>
          <w:rFonts w:ascii="Times New Roman" w:hAnsi="Times New Roman" w:cs="Times New Roman"/>
        </w:rPr>
        <w:t>, (2) the optimization stage</w:t>
      </w:r>
      <w:ins w:id="110" w:author="Maheshwari" w:date="2015-08-05T17:21:00Z">
        <w:r w:rsidR="00A758CE">
          <w:rPr>
            <w:rFonts w:ascii="Times New Roman" w:hAnsi="Times New Roman" w:cs="Times New Roman"/>
          </w:rPr>
          <w:t>,</w:t>
        </w:r>
      </w:ins>
      <w:r w:rsidRPr="00A674CF">
        <w:rPr>
          <w:rFonts w:ascii="Times New Roman" w:hAnsi="Times New Roman" w:cs="Times New Roman"/>
        </w:rPr>
        <w:t xml:space="preserve"> which is formulated as a </w:t>
      </w:r>
      <w:r w:rsidRPr="00A674CF">
        <w:rPr>
          <w:rFonts w:ascii="Times New Roman" w:hAnsi="Times New Roman" w:cs="Times New Roman"/>
          <w:i/>
        </w:rPr>
        <w:t>metric label</w:t>
      </w:r>
      <w:del w:id="111" w:author="Maheshwari" w:date="2015-08-06T08:01:00Z">
        <w:r w:rsidRPr="00A674CF" w:rsidDel="00DF3280">
          <w:rPr>
            <w:rFonts w:ascii="Times New Roman" w:hAnsi="Times New Roman" w:cs="Times New Roman"/>
            <w:i/>
          </w:rPr>
          <w:delText>l</w:delText>
        </w:r>
      </w:del>
      <w:r w:rsidRPr="00A674CF">
        <w:rPr>
          <w:rFonts w:ascii="Times New Roman" w:hAnsi="Times New Roman" w:cs="Times New Roman"/>
          <w:i/>
        </w:rPr>
        <w:t>ing</w:t>
      </w:r>
      <w:r w:rsidRPr="00A674CF">
        <w:rPr>
          <w:rFonts w:ascii="Times New Roman" w:hAnsi="Times New Roman" w:cs="Times New Roman"/>
        </w:rPr>
        <w:t xml:space="preserve"> problem, and (3) a re-mapping </w:t>
      </w:r>
      <w:ins w:id="112" w:author="Maheshwari" w:date="2015-08-06T08:01:00Z">
        <w:r w:rsidR="00DF3280">
          <w:rPr>
            <w:rFonts w:ascii="Times New Roman" w:hAnsi="Times New Roman" w:cs="Times New Roman"/>
          </w:rPr>
          <w:t xml:space="preserve">of </w:t>
        </w:r>
      </w:ins>
      <w:r w:rsidRPr="00A674CF">
        <w:rPr>
          <w:rFonts w:ascii="Times New Roman" w:hAnsi="Times New Roman" w:cs="Times New Roman"/>
        </w:rPr>
        <w:t xml:space="preserve">the labels obtained from the previous stage to produce the </w:t>
      </w:r>
      <w:del w:id="113" w:author="Maheshwari" w:date="2015-08-05T17:15:00Z">
        <w:r w:rsidRPr="00A674CF" w:rsidDel="005C40FA">
          <w:rPr>
            <w:rFonts w:ascii="Times New Roman" w:hAnsi="Times New Roman" w:cs="Times New Roman"/>
          </w:rPr>
          <w:delText>ﬁ</w:delText>
        </w:r>
      </w:del>
      <w:ins w:id="114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A674CF">
        <w:rPr>
          <w:rFonts w:ascii="Times New Roman" w:hAnsi="Times New Roman" w:cs="Times New Roman"/>
        </w:rPr>
        <w:t>nal delineation.</w:t>
      </w:r>
    </w:p>
    <w:p w:rsidR="00293292" w:rsidRPr="00A674CF" w:rsidRDefault="004C0B7B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del w:id="115" w:author="Maheshwari" w:date="2015-08-05T17:22:00Z">
        <w:r w:rsidRPr="00A674CF" w:rsidDel="00A758CE">
          <w:rPr>
            <w:rFonts w:ascii="Times New Roman" w:hAnsi="Times New Roman" w:cs="Times New Roman"/>
          </w:rPr>
          <w:delText>In order t</w:delText>
        </w:r>
      </w:del>
      <w:ins w:id="116" w:author="Maheshwari" w:date="2015-08-05T17:22:00Z">
        <w:r w:rsidR="00A758CE">
          <w:rPr>
            <w:rFonts w:ascii="Times New Roman" w:hAnsi="Times New Roman" w:cs="Times New Roman"/>
          </w:rPr>
          <w:t>T</w:t>
        </w:r>
      </w:ins>
      <w:r w:rsidRPr="00A674CF">
        <w:rPr>
          <w:rFonts w:ascii="Times New Roman" w:hAnsi="Times New Roman" w:cs="Times New Roman"/>
        </w:rPr>
        <w:t>o formulate the segmentation like a metric label</w:t>
      </w:r>
      <w:del w:id="117" w:author="Maheshwari" w:date="2015-08-05T17:22:00Z">
        <w:r w:rsidRPr="00A674CF" w:rsidDel="00A758CE">
          <w:rPr>
            <w:rFonts w:ascii="Times New Roman" w:hAnsi="Times New Roman" w:cs="Times New Roman"/>
          </w:rPr>
          <w:delText>l</w:delText>
        </w:r>
      </w:del>
      <w:r w:rsidRPr="00A674CF">
        <w:rPr>
          <w:rFonts w:ascii="Times New Roman" w:hAnsi="Times New Roman" w:cs="Times New Roman"/>
        </w:rPr>
        <w:t xml:space="preserve">ing problem, the image is conceived as a discrete set of elements </w:t>
      </w:r>
      <m:oMath>
        <m:r>
          <w:rPr>
            <w:rFonts w:ascii="Cambria Math" w:hAnsi="Cambria Math" w:cs="Times New Roman"/>
          </w:rPr>
          <m:t>S</m:t>
        </m:r>
      </m:oMath>
      <w:r w:rsidRPr="00A674CF">
        <w:rPr>
          <w:rFonts w:ascii="Times New Roman" w:hAnsi="Times New Roman" w:cs="Times New Roman"/>
        </w:rPr>
        <w:t xml:space="preserve"> that need to be label</w:t>
      </w:r>
      <w:del w:id="118" w:author="Maheshwari" w:date="2015-08-05T17:22:00Z">
        <w:r w:rsidRPr="00A674CF" w:rsidDel="00A758CE">
          <w:rPr>
            <w:rFonts w:ascii="Times New Roman" w:hAnsi="Times New Roman" w:cs="Times New Roman"/>
          </w:rPr>
          <w:delText>l</w:delText>
        </w:r>
      </w:del>
      <w:r w:rsidRPr="00A674CF">
        <w:rPr>
          <w:rFonts w:ascii="Times New Roman" w:hAnsi="Times New Roman" w:cs="Times New Roman"/>
        </w:rPr>
        <w:t xml:space="preserve">ed using a label </w:t>
      </w:r>
      <w:r w:rsidRPr="00A674CF">
        <w:rPr>
          <w:rFonts w:ascii="Times New Roman" w:hAnsi="Times New Roman" w:cs="Times New Roman"/>
          <w:i/>
        </w:rPr>
        <w:t>l</w:t>
      </w:r>
      <w:r w:rsidRPr="00A674CF">
        <w:rPr>
          <w:rFonts w:ascii="Times New Roman" w:hAnsi="Times New Roman" w:cs="Times New Roman"/>
        </w:rPr>
        <w:t xml:space="preserve"> from the label</w:t>
      </w:r>
      <w:del w:id="119" w:author="Maheshwari" w:date="2015-08-05T17:22:00Z">
        <w:r w:rsidRPr="00A674CF" w:rsidDel="00A758CE">
          <w:rPr>
            <w:rFonts w:ascii="Times New Roman" w:hAnsi="Times New Roman" w:cs="Times New Roman"/>
          </w:rPr>
          <w:delText>l</w:delText>
        </w:r>
      </w:del>
      <w:r w:rsidRPr="00A674CF">
        <w:rPr>
          <w:rFonts w:ascii="Times New Roman" w:hAnsi="Times New Roman" w:cs="Times New Roman"/>
        </w:rPr>
        <w:t xml:space="preserve">ing set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</m:oMath>
      <w:r w:rsidRPr="00A674CF">
        <w:rPr>
          <w:rFonts w:ascii="Times New Roman" w:hAnsi="Times New Roman" w:cs="Times New Roman"/>
        </w:rPr>
        <w:t xml:space="preserve">. Let </w:t>
      </w:r>
      <m:oMath>
        <m:r>
          <w:rPr>
            <w:rFonts w:ascii="Cambria Math" w:hAnsi="Cambria Math" w:cs="Times New Roman"/>
          </w:rPr>
          <m:t>W</m:t>
        </m:r>
      </m:oMath>
      <w:r w:rsidRPr="00A674CF">
        <w:rPr>
          <w:rFonts w:ascii="Times New Roman" w:hAnsi="Times New Roman" w:cs="Times New Roman"/>
        </w:rPr>
        <w:t xml:space="preserve"> be all the possible label</w:t>
      </w:r>
      <w:del w:id="120" w:author="Maheshwari" w:date="2015-08-05T17:22:00Z">
        <w:r w:rsidRPr="00A674CF" w:rsidDel="00A758CE">
          <w:rPr>
            <w:rFonts w:ascii="Times New Roman" w:hAnsi="Times New Roman" w:cs="Times New Roman"/>
          </w:rPr>
          <w:delText>l</w:delText>
        </w:r>
      </w:del>
      <w:r w:rsidRPr="00A674CF">
        <w:rPr>
          <w:rFonts w:ascii="Times New Roman" w:hAnsi="Times New Roman" w:cs="Times New Roman"/>
        </w:rPr>
        <w:t>ing con</w:t>
      </w:r>
      <w:del w:id="121" w:author="Maheshwari" w:date="2015-08-05T17:15:00Z">
        <w:r w:rsidRPr="00A674CF" w:rsidDel="005C40FA">
          <w:rPr>
            <w:rFonts w:ascii="Times New Roman" w:hAnsi="Times New Roman" w:cs="Times New Roman"/>
          </w:rPr>
          <w:delText>ﬁ</w:delText>
        </w:r>
      </w:del>
      <w:ins w:id="122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A674CF">
        <w:rPr>
          <w:rFonts w:ascii="Times New Roman" w:hAnsi="Times New Roman" w:cs="Times New Roman"/>
        </w:rPr>
        <w:t xml:space="preserve">gurations of the set </w:t>
      </w:r>
      <m:oMath>
        <m:r>
          <w:rPr>
            <w:rFonts w:ascii="Cambria Math" w:hAnsi="Cambria Math" w:cs="Times New Roman"/>
          </w:rPr>
          <m:t>S</m:t>
        </m:r>
      </m:oMath>
      <w:r w:rsidRPr="00A674CF">
        <w:rPr>
          <w:rFonts w:ascii="Times New Roman" w:hAnsi="Times New Roman" w:cs="Times New Roman"/>
        </w:rPr>
        <w:t xml:space="preserve">, given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</m:oMath>
      <w:r w:rsidRPr="00A674CF">
        <w:rPr>
          <w:rFonts w:ascii="Times New Roman" w:hAnsi="Times New Roman" w:cs="Times New Roman"/>
        </w:rPr>
        <w:t xml:space="preserve">. Let </w:t>
      </w:r>
      <w:r w:rsidRPr="00A674CF">
        <w:rPr>
          <w:rFonts w:ascii="Times New Roman" w:hAnsi="Times New Roman" w:cs="Times New Roman"/>
          <w:i/>
        </w:rPr>
        <w:t>U</w:t>
      </w:r>
      <w:r w:rsidRPr="00A674CF">
        <w:rPr>
          <w:rFonts w:ascii="Times New Roman" w:hAnsi="Times New Roman" w:cs="Times New Roman"/>
        </w:rPr>
        <w:t>(</w:t>
      </w:r>
      <w:r w:rsidR="00C7414C" w:rsidRPr="00A674CF">
        <w:rPr>
          <w:rFonts w:ascii="Times New Roman" w:hAnsi="Times New Roman" w:cs="Times New Roman"/>
        </w:rPr>
        <w:t>·</w:t>
      </w:r>
      <w:r w:rsidRPr="00A674CF">
        <w:rPr>
          <w:rFonts w:ascii="Times New Roman" w:hAnsi="Times New Roman" w:cs="Times New Roman"/>
        </w:rPr>
        <w:t>) be a cost function encoding the goodness of the label</w:t>
      </w:r>
      <w:del w:id="123" w:author="Maheshwari" w:date="2015-08-05T17:22:00Z">
        <w:r w:rsidRPr="00A674CF" w:rsidDel="00A758CE">
          <w:rPr>
            <w:rFonts w:ascii="Times New Roman" w:hAnsi="Times New Roman" w:cs="Times New Roman"/>
          </w:rPr>
          <w:delText>l</w:delText>
        </w:r>
      </w:del>
      <w:r w:rsidRPr="00A674CF">
        <w:rPr>
          <w:rFonts w:ascii="Times New Roman" w:hAnsi="Times New Roman" w:cs="Times New Roman"/>
        </w:rPr>
        <w:t>ing con</w:t>
      </w:r>
      <w:del w:id="124" w:author="Maheshwari" w:date="2015-08-05T17:15:00Z">
        <w:r w:rsidRPr="00A674CF" w:rsidDel="005C40FA">
          <w:rPr>
            <w:rFonts w:ascii="Times New Roman" w:hAnsi="Times New Roman" w:cs="Times New Roman"/>
          </w:rPr>
          <w:delText>ﬁ</w:delText>
        </w:r>
      </w:del>
      <w:ins w:id="125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A674CF">
        <w:rPr>
          <w:rFonts w:ascii="Times New Roman" w:hAnsi="Times New Roman" w:cs="Times New Roman"/>
        </w:rPr>
        <w:t xml:space="preserve">guration </w:t>
      </w:r>
      <m:oMath>
        <m:r>
          <w:rPr>
            <w:rFonts w:ascii="Cambria Math" w:hAnsi="Cambria Math" w:cs="Times New Roman"/>
          </w:rPr>
          <m:t xml:space="preserve">ω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 xml:space="preserve"> W</m:t>
        </m:r>
      </m:oMath>
      <w:r w:rsidRPr="00A674CF">
        <w:rPr>
          <w:rFonts w:ascii="Times New Roman" w:hAnsi="Times New Roman" w:cs="Times New Roman"/>
        </w:rPr>
        <w:t xml:space="preserve"> based on the appearance of the elements in </w:t>
      </w:r>
      <m:oMath>
        <m:r>
          <w:rPr>
            <w:rFonts w:ascii="Cambria Math" w:hAnsi="Cambria Math" w:cs="Times New Roman"/>
          </w:rPr>
          <m:t>S</m:t>
        </m:r>
      </m:oMath>
      <w:r w:rsidRPr="00A674CF">
        <w:rPr>
          <w:rFonts w:ascii="Times New Roman" w:hAnsi="Times New Roman" w:cs="Times New Roman"/>
        </w:rPr>
        <w:t>, their inner relation</w:t>
      </w:r>
      <w:ins w:id="126" w:author="Maheshwari" w:date="2015-08-05T17:22:00Z">
        <w:r w:rsidR="00A758CE">
          <w:rPr>
            <w:rFonts w:ascii="Times New Roman" w:hAnsi="Times New Roman" w:cs="Times New Roman"/>
          </w:rPr>
          <w:t>,</w:t>
        </w:r>
      </w:ins>
      <w:r w:rsidRPr="00A674CF">
        <w:rPr>
          <w:rFonts w:ascii="Times New Roman" w:hAnsi="Times New Roman" w:cs="Times New Roman"/>
        </w:rPr>
        <w:t xml:space="preserve"> and some designing constraints. Then, the desired segmentation</w:t>
      </w:r>
    </w:p>
    <w:p w:rsidR="00684D47" w:rsidRDefault="00684D47" w:rsidP="003A51BE">
      <w:pPr>
        <w:spacing w:line="480" w:lineRule="auto"/>
        <w:ind w:right="576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29171" cy="16954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171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47" w:rsidRDefault="00684D47" w:rsidP="003A51BE">
      <w:pPr>
        <w:spacing w:line="480" w:lineRule="auto"/>
        <w:ind w:right="576"/>
        <w:jc w:val="center"/>
        <w:rPr>
          <w:rFonts w:ascii="Times New Roman" w:hAnsi="Times New Roman" w:cs="Times New Roman"/>
        </w:rPr>
      </w:pPr>
      <w:r w:rsidRPr="00684D47">
        <w:rPr>
          <w:rFonts w:ascii="Times New Roman" w:hAnsi="Times New Roman" w:cs="Times New Roman"/>
        </w:rPr>
        <w:t>Fig. 1: Conceptual block representation of the segmentation methodology.</w:t>
      </w:r>
    </w:p>
    <w:p w:rsidR="00684D47" w:rsidRDefault="00684D47" w:rsidP="003A51BE">
      <w:pPr>
        <w:spacing w:line="480" w:lineRule="auto"/>
        <w:ind w:right="576"/>
        <w:rPr>
          <w:rFonts w:ascii="Times New Roman" w:hAnsi="Times New Roman" w:cs="Times New Roman"/>
        </w:rPr>
      </w:pPr>
    </w:p>
    <w:p w:rsidR="00684D47" w:rsidRDefault="00DB7250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m:oMath>
        <m:acc>
          <m:accPr>
            <m:ctrlPr>
              <w:ins w:id="127" w:author="Maheshwari" w:date="2015-08-06T07:47:00Z">
                <w:rPr>
                  <w:rFonts w:ascii="Cambria Math" w:hAnsi="Cambria Math" w:cs="Times New Roman"/>
                  <w:i/>
                </w:rPr>
              </w:ins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</m:oMath>
      <w:r w:rsidR="00684D47" w:rsidRPr="00684D47">
        <w:rPr>
          <w:rFonts w:ascii="Times New Roman" w:hAnsi="Times New Roman" w:cs="Times New Roman"/>
        </w:rPr>
        <w:t xml:space="preserve"> corresponds to the label</w:t>
      </w:r>
      <w:del w:id="128" w:author="Maheshwari" w:date="2015-08-05T17:24:00Z">
        <w:r w:rsidR="00684D47" w:rsidRPr="00684D47" w:rsidDel="00FC0130">
          <w:rPr>
            <w:rFonts w:ascii="Times New Roman" w:hAnsi="Times New Roman" w:cs="Times New Roman"/>
          </w:rPr>
          <w:delText>l</w:delText>
        </w:r>
      </w:del>
      <w:r w:rsidR="00684D47" w:rsidRPr="00684D47">
        <w:rPr>
          <w:rFonts w:ascii="Times New Roman" w:hAnsi="Times New Roman" w:cs="Times New Roman"/>
        </w:rPr>
        <w:t>ing con</w:t>
      </w:r>
      <w:del w:id="129" w:author="Maheshwari" w:date="2015-08-05T17:15:00Z">
        <w:r w:rsidR="00684D47" w:rsidRPr="00684D47" w:rsidDel="005C40FA">
          <w:rPr>
            <w:rFonts w:ascii="Times New Roman" w:hAnsi="Times New Roman" w:cs="Times New Roman"/>
          </w:rPr>
          <w:delText>ﬁ</w:delText>
        </w:r>
      </w:del>
      <w:ins w:id="130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="00684D47" w:rsidRPr="00684D47">
        <w:rPr>
          <w:rFonts w:ascii="Times New Roman" w:hAnsi="Times New Roman" w:cs="Times New Roman"/>
        </w:rPr>
        <w:t>guration that minimizes this cost function,</w:t>
      </w:r>
      <w:ins w:id="131" w:author="Maheshwari" w:date="2015-08-05T17:24:00Z">
        <w:r w:rsidR="00FC0130">
          <w:rPr>
            <w:rFonts w:ascii="Times New Roman" w:hAnsi="Times New Roman" w:cs="Times New Roman"/>
          </w:rPr>
          <w:t xml:space="preserve"> </w:t>
        </w:r>
      </w:ins>
      <w:r w:rsidR="00684D47" w:rsidRPr="00684D47">
        <w:rPr>
          <w:rFonts w:ascii="Times New Roman" w:hAnsi="Times New Roman" w:cs="Times New Roman"/>
        </w:rPr>
        <w:t>as described in Eq. (1).</w:t>
      </w:r>
    </w:p>
    <w:p w:rsidR="00241C3A" w:rsidRPr="00A674CF" w:rsidRDefault="00241C3A" w:rsidP="003A51BE">
      <w:pPr>
        <w:spacing w:line="480" w:lineRule="auto"/>
        <w:jc w:val="center"/>
        <w:rPr>
          <w:snapToGrid w:val="0"/>
        </w:rPr>
      </w:pPr>
      <w:r w:rsidRPr="00A674CF">
        <w:rPr>
          <w:snapToGrid w:val="0"/>
          <w:effect w:val="antsRed"/>
        </w:rPr>
        <w:t>[?]</w:t>
      </w:r>
    </w:p>
    <w:p w:rsidR="00684D47" w:rsidRPr="00A674CF" w:rsidRDefault="008A7330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A674CF">
        <w:rPr>
          <w:rFonts w:ascii="Times New Roman" w:hAnsi="Times New Roman" w:cs="Times New Roman"/>
        </w:rPr>
        <w:t xml:space="preserve">This goodness measure </w:t>
      </w:r>
      <w:r w:rsidRPr="00A674CF">
        <w:rPr>
          <w:rFonts w:ascii="Times New Roman" w:hAnsi="Times New Roman" w:cs="Times New Roman"/>
          <w:i/>
        </w:rPr>
        <w:t>U</w:t>
      </w:r>
      <w:r w:rsidRPr="00A674CF">
        <w:rPr>
          <w:rFonts w:ascii="Times New Roman" w:hAnsi="Times New Roman" w:cs="Times New Roman"/>
        </w:rPr>
        <w:t>(·) must be de</w:t>
      </w:r>
      <w:del w:id="132" w:author="Maheshwari" w:date="2015-08-05T17:15:00Z">
        <w:r w:rsidRPr="00A674CF" w:rsidDel="005C40FA">
          <w:rPr>
            <w:rFonts w:ascii="Times New Roman" w:hAnsi="Times New Roman" w:cs="Times New Roman"/>
          </w:rPr>
          <w:delText>ﬁ</w:delText>
        </w:r>
      </w:del>
      <w:ins w:id="133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A674CF">
        <w:rPr>
          <w:rFonts w:ascii="Times New Roman" w:hAnsi="Times New Roman" w:cs="Times New Roman"/>
        </w:rPr>
        <w:t>ned to take into account the appearance of the target region, its relation with other regions</w:t>
      </w:r>
      <w:ins w:id="134" w:author="Maheshwari" w:date="2015-08-05T17:24:00Z">
        <w:r w:rsidR="00FC0130">
          <w:rPr>
            <w:rFonts w:ascii="Times New Roman" w:hAnsi="Times New Roman" w:cs="Times New Roman"/>
          </w:rPr>
          <w:t>,</w:t>
        </w:r>
      </w:ins>
      <w:r w:rsidRPr="00A674CF">
        <w:rPr>
          <w:rFonts w:ascii="Times New Roman" w:hAnsi="Times New Roman" w:cs="Times New Roman"/>
        </w:rPr>
        <w:t xml:space="preserve"> and other designing constraints. Equation (2) describes this cost function as the combination of two independent costs that need to be simultaneously minimized as a whole.</w:t>
      </w:r>
    </w:p>
    <w:p w:rsidR="008A7330" w:rsidRPr="00A674CF" w:rsidRDefault="008A7330" w:rsidP="003A51BE">
      <w:pPr>
        <w:spacing w:line="480" w:lineRule="auto"/>
        <w:jc w:val="center"/>
        <w:rPr>
          <w:snapToGrid w:val="0"/>
        </w:rPr>
      </w:pPr>
      <w:r w:rsidRPr="00A674CF">
        <w:rPr>
          <w:snapToGrid w:val="0"/>
          <w:effect w:val="antsRed"/>
        </w:rPr>
        <w:t>[?]</w:t>
      </w:r>
    </w:p>
    <w:p w:rsidR="00000000" w:rsidRDefault="00FC0130">
      <w:pPr>
        <w:spacing w:line="480" w:lineRule="auto"/>
        <w:ind w:right="576"/>
        <w:jc w:val="both"/>
        <w:rPr>
          <w:rFonts w:ascii="Times New Roman" w:hAnsi="Times New Roman" w:cs="Times New Roman"/>
        </w:rPr>
        <w:pPrChange w:id="135" w:author="Maheshwari" w:date="2015-08-05T17:24:00Z">
          <w:pPr>
            <w:spacing w:line="480" w:lineRule="auto"/>
            <w:ind w:right="576" w:firstLine="720"/>
            <w:jc w:val="both"/>
          </w:pPr>
        </w:pPrChange>
      </w:pPr>
      <w:r w:rsidRPr="00A674CF">
        <w:rPr>
          <w:rFonts w:ascii="Times New Roman" w:hAnsi="Times New Roman" w:cs="Times New Roman"/>
        </w:rPr>
        <w:t>where</w:t>
      </w:r>
      <w:del w:id="136" w:author="Maheshwari" w:date="2015-08-05T17:24:00Z">
        <w:r w:rsidR="008C2DB6" w:rsidRPr="00A674CF" w:rsidDel="00FC0130">
          <w:rPr>
            <w:rFonts w:ascii="Times New Roman" w:hAnsi="Times New Roman" w:cs="Times New Roman"/>
          </w:rPr>
          <w:delText>,</w:delText>
        </w:r>
      </w:del>
      <w:r w:rsidR="008C2DB6" w:rsidRPr="00A674CF">
        <w:rPr>
          <w:rFonts w:ascii="Times New Roman" w:hAnsi="Times New Roman" w:cs="Times New Roman"/>
        </w:rPr>
        <w:t xml:space="preserve"> the left</w:t>
      </w:r>
      <w:del w:id="137" w:author="Maheshwari" w:date="2015-08-05T17:24:00Z">
        <w:r w:rsidR="008C2DB6" w:rsidRPr="00A674CF" w:rsidDel="00FC0130">
          <w:rPr>
            <w:rFonts w:ascii="Times New Roman" w:hAnsi="Times New Roman" w:cs="Times New Roman"/>
          </w:rPr>
          <w:delText xml:space="preserve"> </w:delText>
        </w:r>
      </w:del>
      <w:ins w:id="138" w:author="Maheshwari" w:date="2015-08-05T17:24:00Z">
        <w:r>
          <w:rPr>
            <w:rFonts w:ascii="Times New Roman" w:hAnsi="Times New Roman" w:cs="Times New Roman"/>
          </w:rPr>
          <w:t>-</w:t>
        </w:r>
      </w:ins>
      <w:r w:rsidR="008C2DB6" w:rsidRPr="00A674CF">
        <w:rPr>
          <w:rFonts w:ascii="Times New Roman" w:hAnsi="Times New Roman" w:cs="Times New Roman"/>
        </w:rPr>
        <w:t xml:space="preserve">hand side of the expression integrates the so-called </w:t>
      </w:r>
      <w:r w:rsidR="008C2DB6" w:rsidRPr="00A674CF">
        <w:rPr>
          <w:rFonts w:ascii="Times New Roman" w:hAnsi="Times New Roman" w:cs="Times New Roman"/>
          <w:i/>
        </w:rPr>
        <w:t>data</w:t>
      </w:r>
      <w:r w:rsidR="008C2DB6" w:rsidRPr="00A674CF">
        <w:rPr>
          <w:rFonts w:ascii="Times New Roman" w:hAnsi="Times New Roman" w:cs="Times New Roman"/>
        </w:rPr>
        <w:t xml:space="preserve"> term, while the right</w:t>
      </w:r>
      <w:del w:id="139" w:author="Maheshwari" w:date="2015-08-05T17:25:00Z">
        <w:r w:rsidR="008C2DB6" w:rsidRPr="00A674CF" w:rsidDel="00FC0130">
          <w:rPr>
            <w:rFonts w:ascii="Times New Roman" w:hAnsi="Times New Roman" w:cs="Times New Roman"/>
          </w:rPr>
          <w:delText xml:space="preserve"> </w:delText>
        </w:r>
      </w:del>
      <w:ins w:id="140" w:author="Maheshwari" w:date="2015-08-05T17:25:00Z">
        <w:r>
          <w:rPr>
            <w:rFonts w:ascii="Times New Roman" w:hAnsi="Times New Roman" w:cs="Times New Roman"/>
          </w:rPr>
          <w:t>-</w:t>
        </w:r>
      </w:ins>
      <w:r w:rsidR="008C2DB6" w:rsidRPr="00A674CF">
        <w:rPr>
          <w:rFonts w:ascii="Times New Roman" w:hAnsi="Times New Roman" w:cs="Times New Roman"/>
        </w:rPr>
        <w:t xml:space="preserve">hand side integrates the </w:t>
      </w:r>
      <w:r w:rsidR="008C2DB6" w:rsidRPr="00A674CF">
        <w:rPr>
          <w:rFonts w:ascii="Times New Roman" w:hAnsi="Times New Roman" w:cs="Times New Roman"/>
          <w:i/>
        </w:rPr>
        <w:t>pairwise</w:t>
      </w:r>
      <w:r w:rsidR="008C2DB6" w:rsidRPr="00A674CF">
        <w:rPr>
          <w:rFonts w:ascii="Times New Roman" w:hAnsi="Times New Roman" w:cs="Times New Roman"/>
        </w:rPr>
        <w:t xml:space="preserve"> term, which is also referred </w:t>
      </w:r>
      <w:ins w:id="141" w:author="Maheshwari" w:date="2015-08-06T10:27:00Z">
        <w:r w:rsidR="00413115">
          <w:rPr>
            <w:rFonts w:ascii="Times New Roman" w:hAnsi="Times New Roman" w:cs="Times New Roman"/>
          </w:rPr>
          <w:t xml:space="preserve">to </w:t>
        </w:r>
      </w:ins>
      <w:r w:rsidR="008C2DB6" w:rsidRPr="00A674CF">
        <w:rPr>
          <w:rFonts w:ascii="Times New Roman" w:hAnsi="Times New Roman" w:cs="Times New Roman"/>
        </w:rPr>
        <w:t xml:space="preserve">as the </w:t>
      </w:r>
      <w:r w:rsidR="008C2DB6" w:rsidRPr="00A674CF">
        <w:rPr>
          <w:rFonts w:ascii="Times New Roman" w:hAnsi="Times New Roman" w:cs="Times New Roman"/>
          <w:i/>
        </w:rPr>
        <w:t>smoothing</w:t>
      </w:r>
      <w:r w:rsidR="008C2DB6" w:rsidRPr="00A674CF">
        <w:rPr>
          <w:rFonts w:ascii="Times New Roman" w:hAnsi="Times New Roman" w:cs="Times New Roman"/>
        </w:rPr>
        <w:t xml:space="preserve"> term. Both terms are shaped by </w:t>
      </w:r>
      <m:oMath>
        <m:r>
          <w:rPr>
            <w:rFonts w:ascii="Cambria Math" w:hAnsi="Cambria Math" w:cs="Times New Roman"/>
          </w:rPr>
          <m:t>S</m:t>
        </m:r>
      </m:oMath>
      <w:r w:rsidR="008C2DB6" w:rsidRPr="00A674CF">
        <w:rPr>
          <w:rFonts w:ascii="Times New Roman" w:hAnsi="Times New Roman" w:cs="Times New Roman"/>
        </w:rPr>
        <w:t xml:space="preserve"> and evaluated in the label</w:t>
      </w:r>
      <w:del w:id="142" w:author="Maheshwari" w:date="2015-08-05T17:25:00Z">
        <w:r w:rsidR="008C2DB6" w:rsidRPr="00A674CF" w:rsidDel="00FC0130">
          <w:rPr>
            <w:rFonts w:ascii="Times New Roman" w:hAnsi="Times New Roman" w:cs="Times New Roman"/>
          </w:rPr>
          <w:delText>l</w:delText>
        </w:r>
      </w:del>
      <w:r w:rsidR="008C2DB6" w:rsidRPr="00A674CF">
        <w:rPr>
          <w:rFonts w:ascii="Times New Roman" w:hAnsi="Times New Roman" w:cs="Times New Roman"/>
        </w:rPr>
        <w:t xml:space="preserve">ing space </w:t>
      </w:r>
      <m:oMath>
        <m:r>
          <w:rPr>
            <w:rFonts w:ascii="Cambria Math" w:hAnsi="Cambria Math" w:cs="Times New Roman"/>
          </w:rPr>
          <m:t>W</m:t>
        </m:r>
      </m:oMath>
      <w:r w:rsidR="008C2DB6" w:rsidRPr="00A674CF">
        <w:rPr>
          <w:rFonts w:ascii="Times New Roman" w:hAnsi="Times New Roman" w:cs="Times New Roman"/>
        </w:rPr>
        <w:t xml:space="preserve">. In our quest to optimize the cost function </w:t>
      </w:r>
      <w:r w:rsidR="008C2DB6" w:rsidRPr="00A674CF">
        <w:rPr>
          <w:rFonts w:ascii="Times New Roman" w:hAnsi="Times New Roman" w:cs="Times New Roman"/>
          <w:i/>
        </w:rPr>
        <w:t>U</w:t>
      </w:r>
      <w:r w:rsidR="008C2DB6" w:rsidRPr="00A674CF">
        <w:rPr>
          <w:rFonts w:ascii="Times New Roman" w:hAnsi="Times New Roman" w:cs="Times New Roman"/>
        </w:rPr>
        <w:t>(</w:t>
      </w:r>
      <w:r w:rsidR="00AF0B2E" w:rsidRPr="00A674CF">
        <w:rPr>
          <w:rFonts w:ascii="Times New Roman" w:hAnsi="Times New Roman" w:cs="Times New Roman"/>
        </w:rPr>
        <w:t>·</w:t>
      </w:r>
      <w:r w:rsidR="008C2DB6" w:rsidRPr="00A674CF">
        <w:rPr>
          <w:rFonts w:ascii="Times New Roman" w:hAnsi="Times New Roman" w:cs="Times New Roman"/>
        </w:rPr>
        <w:t>), it is required to de</w:t>
      </w:r>
      <w:del w:id="143" w:author="Maheshwari" w:date="2015-08-05T17:15:00Z">
        <w:r w:rsidR="008C2DB6" w:rsidRPr="00A674CF" w:rsidDel="005C40FA">
          <w:rPr>
            <w:rFonts w:ascii="Times New Roman" w:hAnsi="Times New Roman" w:cs="Times New Roman"/>
          </w:rPr>
          <w:delText>ﬁ</w:delText>
        </w:r>
      </w:del>
      <w:ins w:id="144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="008C2DB6" w:rsidRPr="00A674CF">
        <w:rPr>
          <w:rFonts w:ascii="Times New Roman" w:hAnsi="Times New Roman" w:cs="Times New Roman"/>
        </w:rPr>
        <w:t xml:space="preserve">ne a representation for the set </w:t>
      </w:r>
      <m:oMath>
        <m:r>
          <w:rPr>
            <w:rFonts w:ascii="Cambria Math" w:hAnsi="Cambria Math" w:cs="Times New Roman"/>
          </w:rPr>
          <m:t>S</m:t>
        </m:r>
      </m:oMath>
      <w:r w:rsidR="008C2DB6" w:rsidRPr="00A674CF">
        <w:rPr>
          <w:rFonts w:ascii="Times New Roman" w:hAnsi="Times New Roman" w:cs="Times New Roman"/>
        </w:rPr>
        <w:t xml:space="preserve">, a data term </w:t>
      </w:r>
      <w:r w:rsidR="008C2DB6" w:rsidRPr="00A674CF">
        <w:rPr>
          <w:rFonts w:ascii="Times New Roman" w:hAnsi="Times New Roman" w:cs="Times New Roman"/>
          <w:i/>
        </w:rPr>
        <w:t>D</w:t>
      </w:r>
      <w:r w:rsidR="008C2DB6" w:rsidRPr="00A674CF">
        <w:rPr>
          <w:rFonts w:ascii="Times New Roman" w:hAnsi="Times New Roman" w:cs="Times New Roman"/>
        </w:rPr>
        <w:t>(</w:t>
      </w:r>
      <w:r w:rsidR="00AF0B2E" w:rsidRPr="00A674CF">
        <w:rPr>
          <w:rFonts w:ascii="Times New Roman" w:hAnsi="Times New Roman" w:cs="Times New Roman"/>
        </w:rPr>
        <w:t>·</w:t>
      </w:r>
      <w:r w:rsidR="008C2DB6" w:rsidRPr="00A674CF">
        <w:rPr>
          <w:rFonts w:ascii="Times New Roman" w:hAnsi="Times New Roman" w:cs="Times New Roman"/>
        </w:rPr>
        <w:t xml:space="preserve">), a pairwise term </w:t>
      </w:r>
      <w:r w:rsidR="008C2DB6" w:rsidRPr="00A674CF">
        <w:rPr>
          <w:rFonts w:ascii="Times New Roman" w:hAnsi="Times New Roman" w:cs="Times New Roman"/>
          <w:i/>
        </w:rPr>
        <w:t>V</w:t>
      </w:r>
      <w:r w:rsidR="008C2DB6" w:rsidRPr="00A674CF">
        <w:rPr>
          <w:rFonts w:ascii="Times New Roman" w:hAnsi="Times New Roman" w:cs="Times New Roman"/>
        </w:rPr>
        <w:t>(</w:t>
      </w:r>
      <w:r w:rsidR="00AF0B2E" w:rsidRPr="00A674CF">
        <w:rPr>
          <w:rFonts w:ascii="Times New Roman" w:hAnsi="Times New Roman" w:cs="Times New Roman"/>
        </w:rPr>
        <w:t>·</w:t>
      </w:r>
      <w:r w:rsidR="008C2DB6" w:rsidRPr="00A674CF">
        <w:rPr>
          <w:rFonts w:ascii="Times New Roman" w:hAnsi="Times New Roman" w:cs="Times New Roman"/>
        </w:rPr>
        <w:t>), and a proper minimization methodology.</w:t>
      </w:r>
    </w:p>
    <w:p w:rsidR="00F85483" w:rsidRPr="00A674CF" w:rsidRDefault="00F85483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A674CF">
        <w:rPr>
          <w:rFonts w:ascii="Times New Roman" w:hAnsi="Times New Roman" w:cs="Times New Roman"/>
          <w:i/>
        </w:rPr>
        <w:t>The set</w:t>
      </w:r>
      <m:oMath>
        <w:ins w:id="145" w:author="Maheshwari" w:date="2015-08-05T17:25:00Z">
          <m:r>
            <w:rPr>
              <w:rFonts w:ascii="Cambria Math" w:hAnsi="Cambria Math" w:cs="Times New Roman"/>
            </w:rPr>
            <m:t xml:space="preserve"> </m:t>
          </m:r>
        </w:ins>
        <m:r>
          <w:rPr>
            <w:rFonts w:ascii="Cambria Math" w:hAnsi="Cambria Math" w:cs="Times New Roman"/>
          </w:rPr>
          <m:t>S</m:t>
        </m:r>
      </m:oMath>
      <w:r w:rsidRPr="00A674CF">
        <w:rPr>
          <w:rFonts w:ascii="Times New Roman" w:hAnsi="Times New Roman" w:cs="Times New Roman"/>
        </w:rPr>
        <w:t xml:space="preserve"> can be, in general, any discrete set representing the image (i.e. pixels, overlapping or non</w:t>
      </w:r>
      <w:del w:id="146" w:author="Maheshwari" w:date="2015-08-05T17:25:00Z">
        <w:r w:rsidRPr="00A674CF" w:rsidDel="00FC0130">
          <w:rPr>
            <w:rFonts w:ascii="Times New Roman" w:hAnsi="Times New Roman" w:cs="Times New Roman"/>
          </w:rPr>
          <w:delText xml:space="preserve"> </w:delText>
        </w:r>
      </w:del>
      <w:r w:rsidRPr="00A674CF">
        <w:rPr>
          <w:rFonts w:ascii="Times New Roman" w:hAnsi="Times New Roman" w:cs="Times New Roman"/>
        </w:rPr>
        <w:t>overlapping windows, super-pixels, etc.).</w:t>
      </w:r>
    </w:p>
    <w:p w:rsidR="001A3BFF" w:rsidRDefault="008030B5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A674CF">
        <w:rPr>
          <w:rFonts w:ascii="Times New Roman" w:hAnsi="Times New Roman" w:cs="Times New Roman"/>
          <w:i/>
        </w:rPr>
        <w:t>The data term</w:t>
      </w:r>
      <w:ins w:id="147" w:author="Maheshwari" w:date="2015-08-05T17:25:00Z">
        <w:r w:rsidR="00FC0130">
          <w:rPr>
            <w:rFonts w:ascii="Times New Roman" w:hAnsi="Times New Roman" w:cs="Times New Roman"/>
            <w:i/>
          </w:rPr>
          <w:t xml:space="preserve"> </w:t>
        </w:r>
      </w:ins>
      <w:r w:rsidRPr="00A674CF">
        <w:rPr>
          <w:rFonts w:ascii="Times New Roman" w:hAnsi="Times New Roman" w:cs="Times New Roman"/>
          <w:i/>
        </w:rPr>
        <w:t>D</w:t>
      </w:r>
      <w:r w:rsidRPr="00A674CF">
        <w:rPr>
          <w:rFonts w:ascii="Times New Roman" w:hAnsi="Times New Roman" w:cs="Times New Roman"/>
        </w:rPr>
        <w:t>(·),</w:t>
      </w:r>
      <w:ins w:id="148" w:author="Maheshwari" w:date="2015-08-05T17:25:00Z">
        <w:r w:rsidR="00FC0130">
          <w:rPr>
            <w:rFonts w:ascii="Times New Roman" w:hAnsi="Times New Roman" w:cs="Times New Roman"/>
          </w:rPr>
          <w:t xml:space="preserve"> </w:t>
        </w:r>
      </w:ins>
      <w:r w:rsidRPr="00A674CF">
        <w:rPr>
          <w:rFonts w:ascii="Times New Roman" w:hAnsi="Times New Roman" w:cs="Times New Roman"/>
        </w:rPr>
        <w:t>given a label con</w:t>
      </w:r>
      <w:del w:id="149" w:author="Maheshwari" w:date="2015-08-05T17:15:00Z">
        <w:r w:rsidRPr="00A674CF" w:rsidDel="005C40FA">
          <w:rPr>
            <w:rFonts w:ascii="Times New Roman" w:hAnsi="Times New Roman" w:cs="Times New Roman"/>
          </w:rPr>
          <w:delText>ﬁ</w:delText>
        </w:r>
      </w:del>
      <w:ins w:id="150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A674CF">
        <w:rPr>
          <w:rFonts w:ascii="Times New Roman" w:hAnsi="Times New Roman" w:cs="Times New Roman"/>
        </w:rPr>
        <w:t xml:space="preserve">guration </w:t>
      </w:r>
      <m:oMath>
        <m:r>
          <w:rPr>
            <w:rFonts w:ascii="Cambria Math" w:hAnsi="Cambria Math" w:cs="Times New Roman"/>
          </w:rPr>
          <m:t xml:space="preserve">ω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 xml:space="preserve"> W</m:t>
        </m:r>
      </m:oMath>
      <w:r w:rsidRPr="00A674CF">
        <w:rPr>
          <w:rFonts w:ascii="Times New Roman" w:hAnsi="Times New Roman" w:cs="Times New Roman"/>
        </w:rPr>
        <w:t>, penalizes the label</w:t>
      </w:r>
      <w:del w:id="151" w:author="Maheshwari" w:date="2015-08-05T17:25:00Z">
        <w:r w:rsidRPr="00A674CF" w:rsidDel="00FC0130">
          <w:rPr>
            <w:rFonts w:ascii="Times New Roman" w:hAnsi="Times New Roman" w:cs="Times New Roman"/>
          </w:rPr>
          <w:delText>l</w:delText>
        </w:r>
      </w:del>
      <w:r w:rsidRPr="00A674CF">
        <w:rPr>
          <w:rFonts w:ascii="Times New Roman" w:hAnsi="Times New Roman" w:cs="Times New Roman"/>
        </w:rPr>
        <w:t>ing of a particular image element or site (</w:t>
      </w:r>
      <w:r w:rsidR="005710D2" w:rsidRPr="00A674CF">
        <w:rPr>
          <w:rFonts w:ascii="Times New Roman" w:hAnsi="Times New Roman" w:cs="Times New Roman"/>
          <w:i/>
        </w:rPr>
        <w:t>ω</w:t>
      </w:r>
      <w:r w:rsidRPr="00A674CF">
        <w:rPr>
          <w:rFonts w:ascii="Times New Roman" w:hAnsi="Times New Roman" w:cs="Times New Roman"/>
          <w:i/>
          <w:vertAlign w:val="subscript"/>
        </w:rPr>
        <w:t>s</w:t>
      </w:r>
      <w:r w:rsidRPr="00A674CF">
        <w:rPr>
          <w:rFonts w:ascii="Times New Roman" w:hAnsi="Times New Roman" w:cs="Times New Roman"/>
        </w:rPr>
        <w:t xml:space="preserve"> = </w:t>
      </w:r>
      <w:r w:rsidRPr="00A674CF">
        <w:rPr>
          <w:rFonts w:ascii="Times New Roman" w:hAnsi="Times New Roman" w:cs="Times New Roman"/>
          <w:i/>
        </w:rPr>
        <w:t>l</w:t>
      </w:r>
      <w:r w:rsidRPr="00A674CF">
        <w:rPr>
          <w:rFonts w:ascii="Times New Roman" w:hAnsi="Times New Roman" w:cs="Times New Roman"/>
        </w:rPr>
        <w:t xml:space="preserve">) based on the data associated to </w:t>
      </w:r>
      <w:r w:rsidRPr="00A674CF">
        <w:rPr>
          <w:rFonts w:ascii="Times New Roman" w:hAnsi="Times New Roman" w:cs="Times New Roman"/>
          <w:i/>
        </w:rPr>
        <w:t>s</w:t>
      </w:r>
      <w:r w:rsidR="004D018F" w:rsidRPr="00A674CF">
        <w:rPr>
          <w:rFonts w:ascii="Times New Roman" w:hAnsi="Times New Roman" w:cs="Times New Roman"/>
        </w:rPr>
        <w:t xml:space="preserve">. In this manner, </w:t>
      </w:r>
      <w:r w:rsidR="004D018F" w:rsidRPr="00A674CF">
        <w:rPr>
          <w:rFonts w:ascii="Times New Roman" w:hAnsi="Times New Roman" w:cs="Times New Roman"/>
          <w:i/>
        </w:rPr>
        <w:t>D</w:t>
      </w:r>
      <w:r w:rsidR="004D018F" w:rsidRPr="00A674CF">
        <w:rPr>
          <w:rFonts w:ascii="Times New Roman" w:hAnsi="Times New Roman" w:cs="Times New Roman"/>
          <w:i/>
          <w:vertAlign w:val="subscript"/>
        </w:rPr>
        <w:t>s</w:t>
      </w:r>
      <w:r w:rsidRPr="00A674CF">
        <w:rPr>
          <w:rFonts w:ascii="Times New Roman" w:hAnsi="Times New Roman" w:cs="Times New Roman"/>
        </w:rPr>
        <w:t>(</w:t>
      </w:r>
      <w:r w:rsidR="004D018F" w:rsidRPr="00A674CF">
        <w:rPr>
          <w:rFonts w:ascii="Times New Roman" w:hAnsi="Times New Roman" w:cs="Times New Roman"/>
          <w:i/>
        </w:rPr>
        <w:t>ω</w:t>
      </w:r>
      <w:r w:rsidRPr="00A674CF">
        <w:rPr>
          <w:rFonts w:ascii="Times New Roman" w:hAnsi="Times New Roman" w:cs="Times New Roman"/>
          <w:i/>
          <w:vertAlign w:val="subscript"/>
        </w:rPr>
        <w:t>s</w:t>
      </w:r>
      <w:r w:rsidRPr="00A674CF">
        <w:rPr>
          <w:rFonts w:ascii="Times New Roman" w:hAnsi="Times New Roman" w:cs="Times New Roman"/>
        </w:rPr>
        <w:t xml:space="preserve"> = </w:t>
      </w:r>
      <w:r w:rsidRPr="00A674CF">
        <w:rPr>
          <w:rFonts w:ascii="Times New Roman" w:hAnsi="Times New Roman" w:cs="Times New Roman"/>
          <w:i/>
        </w:rPr>
        <w:t>l</w:t>
      </w:r>
      <w:r w:rsidR="002E71DB" w:rsidRPr="00A674CF">
        <w:rPr>
          <w:noProof/>
          <w:lang w:val="en-US"/>
        </w:rPr>
        <w:drawing>
          <wp:inline distT="0" distB="0" distL="0" distR="0">
            <wp:extent cx="62624" cy="69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6" cy="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CF">
        <w:rPr>
          <w:rFonts w:ascii="Times New Roman" w:hAnsi="Times New Roman" w:cs="Times New Roman"/>
        </w:rPr>
        <w:t>) &lt;&lt;</w:t>
      </w:r>
      <w:r w:rsidRPr="00A674CF">
        <w:rPr>
          <w:rFonts w:ascii="Times New Roman" w:hAnsi="Times New Roman" w:cs="Times New Roman"/>
          <w:i/>
        </w:rPr>
        <w:t>D</w:t>
      </w:r>
      <w:r w:rsidRPr="00A674CF">
        <w:rPr>
          <w:rFonts w:ascii="Times New Roman" w:hAnsi="Times New Roman" w:cs="Times New Roman"/>
          <w:i/>
          <w:vertAlign w:val="subscript"/>
        </w:rPr>
        <w:t>s</w:t>
      </w:r>
      <w:r w:rsidRPr="00A674CF">
        <w:rPr>
          <w:rFonts w:ascii="Times New Roman" w:hAnsi="Times New Roman" w:cs="Times New Roman"/>
        </w:rPr>
        <w:t xml:space="preserve"> (</w:t>
      </w:r>
      <w:r w:rsidR="00682130" w:rsidRPr="00A674CF">
        <w:rPr>
          <w:rFonts w:ascii="Times New Roman" w:hAnsi="Times New Roman" w:cs="Times New Roman"/>
          <w:i/>
        </w:rPr>
        <w:t>ω</w:t>
      </w:r>
      <w:r w:rsidRPr="00A674CF">
        <w:rPr>
          <w:rFonts w:ascii="Times New Roman" w:hAnsi="Times New Roman" w:cs="Times New Roman"/>
          <w:i/>
          <w:vertAlign w:val="subscript"/>
        </w:rPr>
        <w:t>s</w:t>
      </w:r>
      <w:r w:rsidR="002E71DB" w:rsidRPr="00A674CF">
        <w:rPr>
          <w:rFonts w:ascii="Times New Roman" w:hAnsi="Times New Roman" w:cs="Times New Roman"/>
        </w:rPr>
        <w:t xml:space="preserve"> = </w:t>
      </w:r>
      <w:r w:rsidR="002E71DB" w:rsidRPr="00A674CF">
        <w:rPr>
          <w:rFonts w:ascii="Times New Roman" w:hAnsi="Times New Roman" w:cs="Times New Roman"/>
          <w:i/>
        </w:rPr>
        <w:t>l</w:t>
      </w:r>
      <w:r w:rsidR="002E71DB" w:rsidRPr="00A674CF">
        <w:rPr>
          <w:noProof/>
          <w:lang w:val="en-US"/>
        </w:rPr>
        <w:drawing>
          <wp:inline distT="0" distB="0" distL="0" distR="0">
            <wp:extent cx="63500" cy="7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CF">
        <w:rPr>
          <w:rFonts w:ascii="Times New Roman" w:hAnsi="Times New Roman" w:cs="Times New Roman"/>
        </w:rPr>
        <w:t>). Figure 2b illustrates the data cost associated to some arbitrary label</w:t>
      </w:r>
      <w:del w:id="152" w:author="Maheshwari" w:date="2015-08-05T17:26:00Z">
        <w:r w:rsidRPr="00A674CF" w:rsidDel="00FC0130">
          <w:rPr>
            <w:rFonts w:ascii="Times New Roman" w:hAnsi="Times New Roman" w:cs="Times New Roman"/>
          </w:rPr>
          <w:delText>l</w:delText>
        </w:r>
      </w:del>
      <w:r w:rsidRPr="00A674CF">
        <w:rPr>
          <w:rFonts w:ascii="Times New Roman" w:hAnsi="Times New Roman" w:cs="Times New Roman"/>
        </w:rPr>
        <w:t>ing con</w:t>
      </w:r>
      <w:del w:id="153" w:author="Maheshwari" w:date="2015-08-05T17:15:00Z">
        <w:r w:rsidRPr="00A674CF" w:rsidDel="005C40FA">
          <w:rPr>
            <w:rFonts w:ascii="Times New Roman" w:hAnsi="Times New Roman" w:cs="Times New Roman"/>
          </w:rPr>
          <w:delText>ﬁ</w:delText>
        </w:r>
      </w:del>
      <w:ins w:id="154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A674CF">
        <w:rPr>
          <w:rFonts w:ascii="Times New Roman" w:hAnsi="Times New Roman" w:cs="Times New Roman"/>
        </w:rPr>
        <w:t xml:space="preserve">gurations </w:t>
      </w:r>
      <w:r w:rsidRPr="00A674CF">
        <w:rPr>
          <w:rFonts w:ascii="Times New Roman" w:hAnsi="Times New Roman" w:cs="Times New Roman"/>
        </w:rPr>
        <w:lastRenderedPageBreak/>
        <w:t>to clarify the desired e</w:t>
      </w:r>
      <w:del w:id="155" w:author="Maheshwari" w:date="2015-08-05T17:18:00Z">
        <w:r w:rsidRPr="00A674CF" w:rsidDel="00AA730F">
          <w:rPr>
            <w:rFonts w:ascii="Cambria Math" w:hAnsi="Cambria Math" w:cs="Cambria Math"/>
          </w:rPr>
          <w:delText>ﬀ</w:delText>
        </w:r>
      </w:del>
      <w:ins w:id="156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A674CF">
        <w:rPr>
          <w:rFonts w:ascii="Times New Roman" w:hAnsi="Times New Roman" w:cs="Times New Roman"/>
        </w:rPr>
        <w:t>ect (or behavio</w:t>
      </w:r>
      <w:del w:id="157" w:author="Maheshwari" w:date="2015-08-05T17:26:00Z">
        <w:r w:rsidRPr="00A674CF" w:rsidDel="00FC0130">
          <w:rPr>
            <w:rFonts w:ascii="Times New Roman" w:hAnsi="Times New Roman" w:cs="Times New Roman"/>
          </w:rPr>
          <w:delText>u</w:delText>
        </w:r>
      </w:del>
      <w:r w:rsidRPr="00A674CF">
        <w:rPr>
          <w:rFonts w:ascii="Times New Roman" w:hAnsi="Times New Roman" w:cs="Times New Roman"/>
        </w:rPr>
        <w:t>r) of this data term. Designing an obscure heuristic to comply with the desired behavio</w:t>
      </w:r>
      <w:del w:id="158" w:author="Maheshwari" w:date="2015-08-05T17:26:00Z">
        <w:r w:rsidRPr="00A674CF" w:rsidDel="00FC0130">
          <w:rPr>
            <w:rFonts w:ascii="Times New Roman" w:hAnsi="Times New Roman" w:cs="Times New Roman"/>
          </w:rPr>
          <w:delText>u</w:delText>
        </w:r>
      </w:del>
      <w:r w:rsidRPr="00A674CF">
        <w:rPr>
          <w:rFonts w:ascii="Times New Roman" w:hAnsi="Times New Roman" w:cs="Times New Roman"/>
        </w:rPr>
        <w:t xml:space="preserve">r of </w:t>
      </w:r>
      <w:r w:rsidRPr="00A674CF">
        <w:rPr>
          <w:rFonts w:ascii="Times New Roman" w:hAnsi="Times New Roman" w:cs="Times New Roman"/>
          <w:i/>
        </w:rPr>
        <w:t>D</w:t>
      </w:r>
      <w:r w:rsidRPr="00A674CF">
        <w:rPr>
          <w:rFonts w:ascii="Times New Roman" w:hAnsi="Times New Roman" w:cs="Times New Roman"/>
        </w:rPr>
        <w:t>(</w:t>
      </w:r>
      <w:r w:rsidR="00A674CF" w:rsidRPr="00A674CF">
        <w:rPr>
          <w:rFonts w:ascii="Times New Roman" w:hAnsi="Times New Roman" w:cs="Times New Roman"/>
        </w:rPr>
        <w:t>·</w:t>
      </w:r>
      <w:r w:rsidRPr="00A674CF">
        <w:rPr>
          <w:rFonts w:ascii="Times New Roman" w:hAnsi="Times New Roman" w:cs="Times New Roman"/>
        </w:rPr>
        <w:t>) out of the box</w:t>
      </w:r>
      <w:del w:id="159" w:author="Maheshwari" w:date="2015-08-05T17:26:00Z">
        <w:r w:rsidRPr="00A674CF" w:rsidDel="00FC0130">
          <w:rPr>
            <w:rFonts w:ascii="Times New Roman" w:hAnsi="Times New Roman" w:cs="Times New Roman"/>
          </w:rPr>
          <w:delText>,</w:delText>
        </w:r>
      </w:del>
      <w:r w:rsidRPr="00A674CF">
        <w:rPr>
          <w:rFonts w:ascii="Times New Roman" w:hAnsi="Times New Roman" w:cs="Times New Roman"/>
        </w:rPr>
        <w:t xml:space="preserve"> is rather a complicated task. Therefore, an easier and cleaner approach is to design this data term </w:t>
      </w:r>
      <w:r w:rsidR="00A674CF" w:rsidRPr="00A674CF">
        <w:rPr>
          <w:rFonts w:ascii="Times New Roman" w:hAnsi="Times New Roman" w:cs="Times New Roman"/>
          <w:i/>
        </w:rPr>
        <w:t>D</w:t>
      </w:r>
      <w:r w:rsidR="00A674CF" w:rsidRPr="00A674CF">
        <w:rPr>
          <w:rFonts w:ascii="Times New Roman" w:hAnsi="Times New Roman" w:cs="Times New Roman"/>
        </w:rPr>
        <w:t>(·)</w:t>
      </w:r>
      <w:r w:rsidRPr="00A674CF">
        <w:rPr>
          <w:rFonts w:ascii="Times New Roman" w:hAnsi="Times New Roman" w:cs="Times New Roman"/>
        </w:rPr>
        <w:t xml:space="preserve"> with the help of Machine Learning (ML) because it provides a systematic process that is </w:t>
      </w:r>
      <w:del w:id="160" w:author="Maheshwari" w:date="2015-08-05T17:16:00Z">
        <w:r w:rsidRPr="00A674CF" w:rsidDel="005C40FA">
          <w:rPr>
            <w:rFonts w:ascii="Times New Roman" w:hAnsi="Times New Roman" w:cs="Times New Roman"/>
          </w:rPr>
          <w:delText>ﬂ</w:delText>
        </w:r>
      </w:del>
      <w:ins w:id="161" w:author="Maheshwari" w:date="2015-08-05T17:16:00Z">
        <w:r w:rsidR="005C40FA">
          <w:rPr>
            <w:rFonts w:ascii="Times New Roman" w:hAnsi="Times New Roman" w:cs="Times New Roman"/>
          </w:rPr>
          <w:t>fl</w:t>
        </w:r>
      </w:ins>
      <w:r w:rsidRPr="00A674CF">
        <w:rPr>
          <w:rFonts w:ascii="Times New Roman" w:hAnsi="Times New Roman" w:cs="Times New Roman"/>
        </w:rPr>
        <w:t>exible enough to encode any desired behavio</w:t>
      </w:r>
      <w:del w:id="162" w:author="Maheshwari" w:date="2015-08-05T17:26:00Z">
        <w:r w:rsidRPr="00A674CF" w:rsidDel="00FC0130">
          <w:rPr>
            <w:rFonts w:ascii="Times New Roman" w:hAnsi="Times New Roman" w:cs="Times New Roman"/>
          </w:rPr>
          <w:delText>u</w:delText>
        </w:r>
      </w:del>
      <w:r w:rsidRPr="00A674CF">
        <w:rPr>
          <w:rFonts w:ascii="Times New Roman" w:hAnsi="Times New Roman" w:cs="Times New Roman"/>
        </w:rPr>
        <w:t>r based on a training stage. This</w:t>
      </w:r>
    </w:p>
    <w:p w:rsidR="001A3BFF" w:rsidRDefault="001A3BFF" w:rsidP="003A51BE">
      <w:pPr>
        <w:spacing w:line="480" w:lineRule="auto"/>
        <w:ind w:right="576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362482" cy="1528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82" cy="1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FF" w:rsidRDefault="001A3BFF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1A3BFF">
        <w:rPr>
          <w:rFonts w:ascii="Times New Roman" w:hAnsi="Times New Roman" w:cs="Times New Roman"/>
        </w:rPr>
        <w:t xml:space="preserve">Fig. 2: Methodology </w:t>
      </w:r>
      <w:r w:rsidR="005907A9" w:rsidRPr="001A3BFF">
        <w:rPr>
          <w:rFonts w:ascii="Times New Roman" w:hAnsi="Times New Roman" w:cs="Times New Roman"/>
        </w:rPr>
        <w:t>highlights</w:t>
      </w:r>
      <w:ins w:id="163" w:author="Maheshwari" w:date="2015-08-06T08:03:00Z">
        <w:r w:rsidR="005907A9">
          <w:rPr>
            <w:rFonts w:ascii="Times New Roman" w:hAnsi="Times New Roman" w:cs="Times New Roman"/>
          </w:rPr>
          <w:t>:</w:t>
        </w:r>
      </w:ins>
      <w:del w:id="164" w:author="Maheshwari" w:date="2015-08-06T08:03:00Z">
        <w:r w:rsidRPr="001A3BFF" w:rsidDel="005907A9">
          <w:rPr>
            <w:rFonts w:ascii="Times New Roman" w:hAnsi="Times New Roman" w:cs="Times New Roman"/>
          </w:rPr>
          <w:delText>.</w:delText>
        </w:r>
      </w:del>
      <w:r w:rsidRPr="001A3BFF">
        <w:rPr>
          <w:rFonts w:ascii="Times New Roman" w:hAnsi="Times New Roman" w:cs="Times New Roman"/>
        </w:rPr>
        <w:t xml:space="preserve"> (a) </w:t>
      </w:r>
      <w:r w:rsidR="001A085B" w:rsidRPr="001A3BFF">
        <w:rPr>
          <w:rFonts w:ascii="Times New Roman" w:hAnsi="Times New Roman" w:cs="Times New Roman"/>
        </w:rPr>
        <w:t xml:space="preserve">problem </w:t>
      </w:r>
      <w:r w:rsidRPr="001A3BFF">
        <w:rPr>
          <w:rFonts w:ascii="Times New Roman" w:hAnsi="Times New Roman" w:cs="Times New Roman"/>
        </w:rPr>
        <w:t>de</w:t>
      </w:r>
      <w:del w:id="165" w:author="Maheshwari" w:date="2015-08-05T17:15:00Z">
        <w:r w:rsidRPr="001A3BFF" w:rsidDel="005C40FA">
          <w:rPr>
            <w:rFonts w:ascii="Times New Roman" w:hAnsi="Times New Roman" w:cs="Times New Roman"/>
          </w:rPr>
          <w:delText>ﬁ</w:delText>
        </w:r>
      </w:del>
      <w:ins w:id="166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1A3BFF">
        <w:rPr>
          <w:rFonts w:ascii="Times New Roman" w:hAnsi="Times New Roman" w:cs="Times New Roman"/>
        </w:rPr>
        <w:t>nitio</w:t>
      </w:r>
      <w:r>
        <w:rPr>
          <w:rFonts w:ascii="Times New Roman" w:hAnsi="Times New Roman" w:cs="Times New Roman"/>
        </w:rPr>
        <w:t xml:space="preserve">n, (b) </w:t>
      </w:r>
      <w:r w:rsidR="001A085B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term: </w:t>
      </w:r>
      <w:r w:rsidR="001A085B">
        <w:rPr>
          <w:rFonts w:ascii="Times New Roman" w:hAnsi="Times New Roman" w:cs="Times New Roman"/>
        </w:rPr>
        <w:t xml:space="preserve">site </w:t>
      </w:r>
      <w:r>
        <w:rPr>
          <w:rFonts w:ascii="Times New Roman" w:hAnsi="Times New Roman" w:cs="Times New Roman"/>
        </w:rPr>
        <w:t>contribu</w:t>
      </w:r>
      <w:r w:rsidRPr="001A3BFF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on for particular cases where </w:t>
      </w:r>
      <w:r w:rsidRPr="001A3BFF">
        <w:rPr>
          <w:rFonts w:ascii="Times New Roman" w:hAnsi="Times New Roman" w:cs="Times New Roman"/>
          <w:i/>
        </w:rPr>
        <w:t>ω</w:t>
      </w:r>
      <w:r w:rsidRPr="001A3BFF">
        <w:rPr>
          <w:rFonts w:ascii="Times New Roman" w:hAnsi="Times New Roman" w:cs="Times New Roman"/>
          <w:i/>
          <w:vertAlign w:val="subscript"/>
        </w:rPr>
        <w:t>s</w:t>
      </w:r>
      <w:r w:rsidRPr="001A3BFF">
        <w:rPr>
          <w:rFonts w:ascii="Times New Roman" w:hAnsi="Times New Roman" w:cs="Times New Roman"/>
        </w:rPr>
        <w:t xml:space="preserve"> = </w:t>
      </w:r>
      <w:r w:rsidRPr="001A3BFF">
        <w:rPr>
          <w:rFonts w:ascii="Times New Roman" w:hAnsi="Times New Roman" w:cs="Times New Roman"/>
          <w:i/>
        </w:rPr>
        <w:t>l</w:t>
      </w:r>
      <w:r w:rsidRPr="001A3BFF">
        <w:rPr>
          <w:rFonts w:ascii="Times New Roman" w:hAnsi="Times New Roman" w:cs="Times New Roman"/>
        </w:rPr>
        <w:t>|</w:t>
      </w:r>
      <w:r w:rsidRPr="001A3BFF">
        <w:rPr>
          <w:rFonts w:ascii="Cambria Math" w:hAnsi="Cambria Math" w:cs="Cambria Math"/>
        </w:rPr>
        <w:t>∀</w:t>
      </w:r>
      <w:r w:rsidRPr="001A3BFF">
        <w:rPr>
          <w:rFonts w:ascii="Times New Roman" w:hAnsi="Times New Roman" w:cs="Times New Roman"/>
          <w:i/>
        </w:rPr>
        <w:t>s</w:t>
      </w:r>
      <w:r w:rsidRPr="001A3BFF">
        <w:rPr>
          <w:rFonts w:ascii="Cambria Math" w:hAnsi="Cambria Math" w:cs="Cambria Math"/>
        </w:rPr>
        <w:t>∈</w:t>
      </w:r>
      <w:r w:rsidRPr="001A3BFF">
        <w:rPr>
          <w:rFonts w:ascii="Times New Roman" w:hAnsi="Times New Roman" w:cs="Times New Roman"/>
          <w:i/>
        </w:rPr>
        <w:t>S</w:t>
      </w:r>
      <w:r w:rsidRPr="001A3BFF">
        <w:rPr>
          <w:rFonts w:ascii="Times New Roman" w:hAnsi="Times New Roman" w:cs="Times New Roman"/>
        </w:rPr>
        <w:t xml:space="preserve">, (c) </w:t>
      </w:r>
      <w:r w:rsidR="001A085B" w:rsidRPr="001A3BFF">
        <w:rPr>
          <w:rFonts w:ascii="Times New Roman" w:hAnsi="Times New Roman" w:cs="Times New Roman"/>
        </w:rPr>
        <w:t xml:space="preserve">pairwise </w:t>
      </w:r>
      <w:r w:rsidRPr="001A3BFF">
        <w:rPr>
          <w:rFonts w:ascii="Times New Roman" w:hAnsi="Times New Roman" w:cs="Times New Roman"/>
        </w:rPr>
        <w:t>term: labeling con</w:t>
      </w:r>
      <w:del w:id="167" w:author="Maheshwari" w:date="2015-08-05T17:15:00Z">
        <w:r w:rsidRPr="001A3BFF" w:rsidDel="005C40FA">
          <w:rPr>
            <w:rFonts w:ascii="Times New Roman" w:hAnsi="Times New Roman" w:cs="Times New Roman"/>
          </w:rPr>
          <w:delText>ﬁ</w:delText>
        </w:r>
      </w:del>
      <w:ins w:id="168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1A3BFF">
        <w:rPr>
          <w:rFonts w:ascii="Times New Roman" w:hAnsi="Times New Roman" w:cs="Times New Roman"/>
        </w:rPr>
        <w:t>gurations</w:t>
      </w:r>
      <w:ins w:id="169" w:author="Maheshwari" w:date="2015-08-05T17:26:00Z">
        <w:r w:rsidR="00FC0130">
          <w:rPr>
            <w:rFonts w:ascii="Times New Roman" w:hAnsi="Times New Roman" w:cs="Times New Roman"/>
          </w:rPr>
          <w:t xml:space="preserve"> </w:t>
        </w:r>
      </w:ins>
      <w:r w:rsidRPr="001A3BFF">
        <w:rPr>
          <w:rFonts w:ascii="Times New Roman" w:hAnsi="Times New Roman" w:cs="Times New Roman"/>
        </w:rPr>
        <w:t>with more boundaries are penalized.</w:t>
      </w:r>
    </w:p>
    <w:p w:rsidR="00FD343C" w:rsidRDefault="00FD343C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</w:p>
    <w:p w:rsidR="00FD343C" w:rsidRDefault="00FD343C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FD343C">
        <w:rPr>
          <w:rFonts w:ascii="Times New Roman" w:hAnsi="Times New Roman" w:cs="Times New Roman"/>
        </w:rPr>
        <w:t xml:space="preserve">concept is in fact depicted in the upper row in Fig. 1. For each site </w:t>
      </w:r>
      <w:r w:rsidRPr="00FD343C">
        <w:rPr>
          <w:rFonts w:ascii="Times New Roman" w:hAnsi="Times New Roman" w:cs="Times New Roman"/>
          <w:i/>
        </w:rPr>
        <w:t xml:space="preserve">s </w:t>
      </w:r>
      <w:r w:rsidRPr="00FD343C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  <w:i/>
        </w:rPr>
        <w:t>S</w:t>
      </w:r>
      <w:r w:rsidRPr="00FD343C">
        <w:rPr>
          <w:rFonts w:ascii="Times New Roman" w:hAnsi="Times New Roman" w:cs="Times New Roman"/>
        </w:rPr>
        <w:t>, features</w:t>
      </w:r>
      <w:ins w:id="170" w:author="Maheshwari" w:date="2015-08-05T17:27:00Z">
        <w:r w:rsidR="00C37209">
          <w:rPr>
            <w:rFonts w:ascii="Times New Roman" w:hAnsi="Times New Roman" w:cs="Times New Roman"/>
          </w:rPr>
          <w:t xml:space="preserve"> </w:t>
        </w:r>
      </w:ins>
      <w:r w:rsidRPr="00FD343C">
        <w:rPr>
          <w:rFonts w:ascii="Times New Roman" w:hAnsi="Times New Roman" w:cs="Times New Roman"/>
        </w:rPr>
        <w:t xml:space="preserve">describing </w:t>
      </w:r>
      <w:r w:rsidRPr="00FD343C">
        <w:rPr>
          <w:rFonts w:ascii="Times New Roman" w:hAnsi="Times New Roman" w:cs="Times New Roman"/>
          <w:i/>
        </w:rPr>
        <w:t>s</w:t>
      </w:r>
      <w:r w:rsidRPr="00FD343C">
        <w:rPr>
          <w:rFonts w:ascii="Times New Roman" w:hAnsi="Times New Roman" w:cs="Times New Roman"/>
        </w:rPr>
        <w:t xml:space="preserve"> are designed. Then, di</w:t>
      </w:r>
      <w:del w:id="171" w:author="Maheshwari" w:date="2015-08-05T17:18:00Z">
        <w:r w:rsidRPr="00FD343C" w:rsidDel="00AA730F">
          <w:rPr>
            <w:rFonts w:ascii="Cambria Math" w:hAnsi="Cambria Math" w:cs="Cambria Math"/>
          </w:rPr>
          <w:delText>ﬀ</w:delText>
        </w:r>
      </w:del>
      <w:ins w:id="172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FD343C">
        <w:rPr>
          <w:rFonts w:ascii="Times New Roman" w:hAnsi="Times New Roman" w:cs="Times New Roman"/>
        </w:rPr>
        <w:t>erent optional steps can be applied to this</w:t>
      </w:r>
      <w:ins w:id="173" w:author="Maheshwari" w:date="2015-08-05T17:27:00Z">
        <w:r w:rsidR="00C37209">
          <w:rPr>
            <w:rFonts w:ascii="Times New Roman" w:hAnsi="Times New Roman" w:cs="Times New Roman"/>
          </w:rPr>
          <w:t xml:space="preserve"> </w:t>
        </w:r>
      </w:ins>
      <w:r w:rsidRPr="00FD343C">
        <w:rPr>
          <w:rFonts w:ascii="Times New Roman" w:hAnsi="Times New Roman" w:cs="Times New Roman"/>
        </w:rPr>
        <w:t>set of feature</w:t>
      </w:r>
      <w:ins w:id="174" w:author="Maheshwari" w:date="2015-08-06T10:29:00Z">
        <w:r w:rsidR="000F1978">
          <w:rPr>
            <w:rFonts w:ascii="Times New Roman" w:hAnsi="Times New Roman" w:cs="Times New Roman"/>
          </w:rPr>
          <w:t>s</w:t>
        </w:r>
      </w:ins>
      <w:r w:rsidRPr="00FD343C">
        <w:rPr>
          <w:rFonts w:ascii="Times New Roman" w:hAnsi="Times New Roman" w:cs="Times New Roman"/>
        </w:rPr>
        <w:t>: (i) features normalization, (ii) features selection</w:t>
      </w:r>
      <w:ins w:id="175" w:author="Maheshwari" w:date="2015-08-06T08:04:00Z">
        <w:r w:rsidR="005907A9">
          <w:rPr>
            <w:rFonts w:ascii="Times New Roman" w:hAnsi="Times New Roman" w:cs="Times New Roman"/>
          </w:rPr>
          <w:t>,</w:t>
        </w:r>
      </w:ins>
      <w:r w:rsidRPr="00FD343C">
        <w:rPr>
          <w:rFonts w:ascii="Times New Roman" w:hAnsi="Times New Roman" w:cs="Times New Roman"/>
        </w:rPr>
        <w:t xml:space="preserve"> or (iii) features</w:t>
      </w:r>
      <w:ins w:id="176" w:author="Maheshwari" w:date="2015-08-05T17:27:00Z">
        <w:r w:rsidR="00C37209">
          <w:rPr>
            <w:rFonts w:ascii="Times New Roman" w:hAnsi="Times New Roman" w:cs="Times New Roman"/>
          </w:rPr>
          <w:t xml:space="preserve"> </w:t>
        </w:r>
      </w:ins>
      <w:r w:rsidRPr="00FD343C">
        <w:rPr>
          <w:rFonts w:ascii="Times New Roman" w:hAnsi="Times New Roman" w:cs="Times New Roman"/>
        </w:rPr>
        <w:t xml:space="preserve">extraction. Finally, the data term </w:t>
      </w:r>
      <w:r w:rsidRPr="00A674CF">
        <w:rPr>
          <w:rFonts w:ascii="Times New Roman" w:hAnsi="Times New Roman" w:cs="Times New Roman"/>
          <w:i/>
        </w:rPr>
        <w:t>D</w:t>
      </w:r>
      <w:r w:rsidRPr="00A674CF">
        <w:rPr>
          <w:rFonts w:ascii="Times New Roman" w:hAnsi="Times New Roman" w:cs="Times New Roman"/>
        </w:rPr>
        <w:t>(·)</w:t>
      </w:r>
      <w:r w:rsidRPr="00FD343C">
        <w:rPr>
          <w:rFonts w:ascii="Times New Roman" w:hAnsi="Times New Roman" w:cs="Times New Roman"/>
        </w:rPr>
        <w:t xml:space="preserve"> is encoded based on ML classi</w:t>
      </w:r>
      <w:del w:id="177" w:author="Maheshwari" w:date="2015-08-05T17:15:00Z">
        <w:r w:rsidRPr="00FD343C" w:rsidDel="005C40FA">
          <w:rPr>
            <w:rFonts w:ascii="Times New Roman" w:hAnsi="Times New Roman" w:cs="Times New Roman"/>
          </w:rPr>
          <w:delText>ﬁ</w:delText>
        </w:r>
      </w:del>
      <w:ins w:id="178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FD343C">
        <w:rPr>
          <w:rFonts w:ascii="Times New Roman" w:hAnsi="Times New Roman" w:cs="Times New Roman"/>
        </w:rPr>
        <w:t>ers, the</w:t>
      </w:r>
      <w:ins w:id="179" w:author="Maheshwari" w:date="2015-08-05T17:27:00Z">
        <w:r w:rsidR="00C37209">
          <w:rPr>
            <w:rFonts w:ascii="Times New Roman" w:hAnsi="Times New Roman" w:cs="Times New Roman"/>
          </w:rPr>
          <w:t xml:space="preserve"> </w:t>
        </w:r>
      </w:ins>
      <w:r w:rsidRPr="00FD343C">
        <w:rPr>
          <w:rFonts w:ascii="Times New Roman" w:hAnsi="Times New Roman" w:cs="Times New Roman"/>
        </w:rPr>
        <w:t>features</w:t>
      </w:r>
      <w:ins w:id="180" w:author="Maheshwari" w:date="2015-08-05T17:27:00Z">
        <w:r w:rsidR="00C37209">
          <w:rPr>
            <w:rFonts w:ascii="Times New Roman" w:hAnsi="Times New Roman" w:cs="Times New Roman"/>
          </w:rPr>
          <w:t>,</w:t>
        </w:r>
      </w:ins>
      <w:r w:rsidRPr="00FD343C">
        <w:rPr>
          <w:rFonts w:ascii="Times New Roman" w:hAnsi="Times New Roman" w:cs="Times New Roman"/>
        </w:rPr>
        <w:t xml:space="preserve"> and a training step. Thus, the data term </w:t>
      </w:r>
      <w:r w:rsidRPr="00A674CF">
        <w:rPr>
          <w:rFonts w:ascii="Times New Roman" w:hAnsi="Times New Roman" w:cs="Times New Roman"/>
          <w:i/>
        </w:rPr>
        <w:t>D</w:t>
      </w:r>
      <w:r w:rsidRPr="00A674CF">
        <w:rPr>
          <w:rFonts w:ascii="Times New Roman" w:hAnsi="Times New Roman" w:cs="Times New Roman"/>
        </w:rPr>
        <w:t>(·)</w:t>
      </w:r>
      <w:r w:rsidRPr="00FD343C">
        <w:rPr>
          <w:rFonts w:ascii="Times New Roman" w:hAnsi="Times New Roman" w:cs="Times New Roman"/>
        </w:rPr>
        <w:t xml:space="preserve"> can be seen as a distance</w:t>
      </w:r>
      <w:ins w:id="181" w:author="Maheshwari" w:date="2015-08-05T17:27:00Z">
        <w:r w:rsidR="00C37209">
          <w:rPr>
            <w:rFonts w:ascii="Times New Roman" w:hAnsi="Times New Roman" w:cs="Times New Roman"/>
          </w:rPr>
          <w:t xml:space="preserve"> </w:t>
        </w:r>
      </w:ins>
      <w:r w:rsidRPr="00FD343C">
        <w:rPr>
          <w:rFonts w:ascii="Times New Roman" w:hAnsi="Times New Roman" w:cs="Times New Roman"/>
        </w:rPr>
        <w:t>or goodness measure re</w:t>
      </w:r>
      <w:del w:id="182" w:author="Maheshwari" w:date="2015-08-05T17:16:00Z">
        <w:r w:rsidRPr="00FD343C" w:rsidDel="005C40FA">
          <w:rPr>
            <w:rFonts w:ascii="Times New Roman" w:hAnsi="Times New Roman" w:cs="Times New Roman"/>
          </w:rPr>
          <w:delText>ﬂ</w:delText>
        </w:r>
      </w:del>
      <w:ins w:id="183" w:author="Maheshwari" w:date="2015-08-05T17:16:00Z">
        <w:r w:rsidR="005C40FA">
          <w:rPr>
            <w:rFonts w:ascii="Times New Roman" w:hAnsi="Times New Roman" w:cs="Times New Roman"/>
          </w:rPr>
          <w:t>fl</w:t>
        </w:r>
      </w:ins>
      <w:r w:rsidRPr="00FD343C">
        <w:rPr>
          <w:rFonts w:ascii="Times New Roman" w:hAnsi="Times New Roman" w:cs="Times New Roman"/>
        </w:rPr>
        <w:t xml:space="preserve">ecting the likelihood for </w:t>
      </w:r>
      <w:r w:rsidRPr="00FD343C">
        <w:rPr>
          <w:rFonts w:ascii="Times New Roman" w:hAnsi="Times New Roman" w:cs="Times New Roman"/>
          <w:i/>
        </w:rPr>
        <w:t>s</w:t>
      </w:r>
      <w:r w:rsidRPr="00FD343C">
        <w:rPr>
          <w:rFonts w:ascii="Times New Roman" w:hAnsi="Times New Roman" w:cs="Times New Roman"/>
        </w:rPr>
        <w:t xml:space="preserve"> to belong to class </w:t>
      </w:r>
      <w:r w:rsidRPr="00FD343C">
        <w:rPr>
          <w:rFonts w:ascii="Times New Roman" w:hAnsi="Times New Roman" w:cs="Times New Roman"/>
          <w:i/>
        </w:rPr>
        <w:t>l</w:t>
      </w:r>
      <w:r w:rsidRPr="00FD343C">
        <w:rPr>
          <w:rFonts w:ascii="Times New Roman" w:hAnsi="Times New Roman" w:cs="Times New Roman"/>
        </w:rPr>
        <w:t>.</w:t>
      </w:r>
    </w:p>
    <w:p w:rsidR="00FD343C" w:rsidRDefault="00694448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694448">
        <w:rPr>
          <w:rFonts w:ascii="Times New Roman" w:hAnsi="Times New Roman" w:cs="Times New Roman"/>
          <w:i/>
        </w:rPr>
        <w:t>The pairwise term</w:t>
      </w:r>
      <w:ins w:id="184" w:author="Maheshwari" w:date="2015-08-05T17:27:00Z">
        <w:r w:rsidR="00C37209">
          <w:rPr>
            <w:rFonts w:ascii="Times New Roman" w:hAnsi="Times New Roman" w:cs="Times New Roman"/>
            <w:i/>
          </w:rPr>
          <w:t xml:space="preserve"> </w:t>
        </w:r>
      </w:ins>
      <w:r>
        <w:rPr>
          <w:rFonts w:ascii="Times New Roman" w:hAnsi="Times New Roman" w:cs="Times New Roman"/>
          <w:i/>
        </w:rPr>
        <w:t>V</w:t>
      </w:r>
      <w:r w:rsidRPr="0069444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·</w:t>
      </w:r>
      <w:r w:rsidRPr="006944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·</w:t>
      </w:r>
      <w:r w:rsidRPr="00694448">
        <w:rPr>
          <w:rFonts w:ascii="Times New Roman" w:hAnsi="Times New Roman" w:cs="Times New Roman"/>
        </w:rPr>
        <w:t>)</w:t>
      </w:r>
      <w:ins w:id="185" w:author="Maheshwari" w:date="2015-08-05T17:27:00Z">
        <w:r w:rsidR="00C37209">
          <w:rPr>
            <w:rFonts w:ascii="Times New Roman" w:hAnsi="Times New Roman" w:cs="Times New Roman"/>
          </w:rPr>
          <w:t xml:space="preserve"> </w:t>
        </w:r>
      </w:ins>
      <w:r w:rsidRPr="00694448">
        <w:rPr>
          <w:rFonts w:ascii="Times New Roman" w:hAnsi="Times New Roman" w:cs="Times New Roman"/>
        </w:rPr>
        <w:t xml:space="preserve">represents the cost associated to </w:t>
      </w:r>
      <w:r w:rsidR="005D2F8B">
        <w:rPr>
          <w:rFonts w:ascii="Times New Roman" w:hAnsi="Times New Roman" w:cs="Times New Roman"/>
          <w:i/>
        </w:rPr>
        <w:t>ω</w:t>
      </w:r>
      <w:r w:rsidRPr="005D2F8B">
        <w:rPr>
          <w:rFonts w:ascii="Times New Roman" w:hAnsi="Times New Roman" w:cs="Times New Roman"/>
          <w:i/>
          <w:vertAlign w:val="subscript"/>
        </w:rPr>
        <w:t>s</w:t>
      </w:r>
      <w:r w:rsidRPr="00694448">
        <w:rPr>
          <w:rFonts w:ascii="Times New Roman" w:hAnsi="Times New Roman" w:cs="Times New Roman"/>
        </w:rPr>
        <w:t xml:space="preserve"> taking into account</w:t>
      </w:r>
      <w:ins w:id="186" w:author="Maheshwari" w:date="2015-08-05T17:27:00Z">
        <w:r w:rsidR="00C37209">
          <w:rPr>
            <w:rFonts w:ascii="Times New Roman" w:hAnsi="Times New Roman" w:cs="Times New Roman"/>
          </w:rPr>
          <w:t xml:space="preserve"> </w:t>
        </w:r>
      </w:ins>
      <w:r w:rsidRPr="00694448">
        <w:rPr>
          <w:rFonts w:ascii="Times New Roman" w:hAnsi="Times New Roman" w:cs="Times New Roman"/>
        </w:rPr>
        <w:t>the labels of its neighbo</w:t>
      </w:r>
      <w:del w:id="187" w:author="Maheshwari" w:date="2015-08-06T08:04:00Z">
        <w:r w:rsidRPr="00694448" w:rsidDel="00844EA8">
          <w:rPr>
            <w:rFonts w:ascii="Times New Roman" w:hAnsi="Times New Roman" w:cs="Times New Roman"/>
          </w:rPr>
          <w:delText>u</w:delText>
        </w:r>
      </w:del>
      <w:r w:rsidRPr="00694448">
        <w:rPr>
          <w:rFonts w:ascii="Times New Roman" w:hAnsi="Times New Roman" w:cs="Times New Roman"/>
        </w:rPr>
        <w:t>r</w:t>
      </w:r>
      <w:ins w:id="188" w:author="Maheshwari" w:date="2015-08-06T08:04:00Z">
        <w:r w:rsidR="00844EA8">
          <w:rPr>
            <w:rFonts w:ascii="Times New Roman" w:hAnsi="Times New Roman" w:cs="Times New Roman"/>
          </w:rPr>
          <w:t>ing</w:t>
        </w:r>
      </w:ins>
      <w:r w:rsidRPr="00694448">
        <w:rPr>
          <w:rFonts w:ascii="Times New Roman" w:hAnsi="Times New Roman" w:cs="Times New Roman"/>
        </w:rPr>
        <w:t xml:space="preserve"> sites, </w:t>
      </w:r>
      <w:r w:rsidR="005D2F8B">
        <w:rPr>
          <w:rFonts w:ascii="Times New Roman" w:hAnsi="Times New Roman" w:cs="Times New Roman"/>
          <w:i/>
        </w:rPr>
        <w:t>ω</w:t>
      </w:r>
      <w:r w:rsidRPr="005D2F8B">
        <w:rPr>
          <w:rFonts w:ascii="Times New Roman" w:hAnsi="Times New Roman" w:cs="Times New Roman"/>
          <w:i/>
          <w:vertAlign w:val="subscript"/>
        </w:rPr>
        <w:t>r</w:t>
      </w:r>
      <w:r w:rsidRPr="00694448">
        <w:rPr>
          <w:rFonts w:ascii="Times New Roman" w:hAnsi="Times New Roman" w:cs="Times New Roman"/>
        </w:rPr>
        <w:t xml:space="preserve">, </w:t>
      </w:r>
      <w:r w:rsidRPr="005D2F8B">
        <w:rPr>
          <w:rFonts w:ascii="Times New Roman" w:hAnsi="Times New Roman" w:cs="Times New Roman"/>
          <w:i/>
        </w:rPr>
        <w:t>r</w:t>
      </w:r>
      <w:r w:rsidRPr="00694448">
        <w:rPr>
          <w:rFonts w:ascii="Cambria Math" w:hAnsi="Cambria Math" w:cs="Cambria Math"/>
        </w:rPr>
        <w:t>∈</w:t>
      </w:r>
      <w:r w:rsidR="005D2F8B">
        <w:rPr>
          <w:rFonts w:ascii="Times New Roman" w:hAnsi="Times New Roman" w:cs="Times New Roman"/>
          <w:i/>
        </w:rPr>
        <w:t>N</w:t>
      </w:r>
      <w:r w:rsidRPr="005D2F8B">
        <w:rPr>
          <w:rFonts w:ascii="Times New Roman" w:hAnsi="Times New Roman" w:cs="Times New Roman"/>
          <w:i/>
          <w:vertAlign w:val="subscript"/>
        </w:rPr>
        <w:t>s</w:t>
      </w:r>
      <w:r w:rsidRPr="00694448">
        <w:rPr>
          <w:rFonts w:ascii="Times New Roman" w:hAnsi="Times New Roman" w:cs="Times New Roman"/>
        </w:rPr>
        <w:t>. This term models a Markov Random</w:t>
      </w:r>
      <w:ins w:id="189" w:author="Maheshwari" w:date="2015-08-05T17:27:00Z">
        <w:r w:rsidR="00C37209">
          <w:rPr>
            <w:rFonts w:ascii="Times New Roman" w:hAnsi="Times New Roman" w:cs="Times New Roman"/>
          </w:rPr>
          <w:t xml:space="preserve"> </w:t>
        </w:r>
      </w:ins>
      <w:r w:rsidRPr="00694448">
        <w:rPr>
          <w:rFonts w:ascii="Times New Roman" w:hAnsi="Times New Roman" w:cs="Times New Roman"/>
        </w:rPr>
        <w:t>Field</w:t>
      </w:r>
      <w:del w:id="190" w:author="Maheshwari" w:date="2015-08-05T17:27:00Z">
        <w:r w:rsidRPr="00694448" w:rsidDel="00C37209">
          <w:rPr>
            <w:rFonts w:ascii="Times New Roman" w:hAnsi="Times New Roman" w:cs="Times New Roman"/>
          </w:rPr>
          <w:delText>s</w:delText>
        </w:r>
      </w:del>
      <w:r w:rsidRPr="00694448">
        <w:rPr>
          <w:rFonts w:ascii="Times New Roman" w:hAnsi="Times New Roman" w:cs="Times New Roman"/>
        </w:rPr>
        <w:t xml:space="preserve"> (MRF</w:t>
      </w:r>
      <w:del w:id="191" w:author="Maheshwari" w:date="2015-08-05T17:27:00Z">
        <w:r w:rsidRPr="00694448" w:rsidDel="00C37209">
          <w:rPr>
            <w:rFonts w:ascii="Times New Roman" w:hAnsi="Times New Roman" w:cs="Times New Roman"/>
          </w:rPr>
          <w:delText>s</w:delText>
        </w:r>
      </w:del>
      <w:r w:rsidRPr="00694448">
        <w:rPr>
          <w:rFonts w:ascii="Times New Roman" w:hAnsi="Times New Roman" w:cs="Times New Roman"/>
        </w:rPr>
        <w:t>) or a Conditional Random Field</w:t>
      </w:r>
      <w:del w:id="192" w:author="Maheshwari" w:date="2015-08-05T17:27:00Z">
        <w:r w:rsidRPr="00694448" w:rsidDel="00C37209">
          <w:rPr>
            <w:rFonts w:ascii="Times New Roman" w:hAnsi="Times New Roman" w:cs="Times New Roman"/>
          </w:rPr>
          <w:delText>s</w:delText>
        </w:r>
      </w:del>
      <w:r w:rsidRPr="00694448">
        <w:rPr>
          <w:rFonts w:ascii="Times New Roman" w:hAnsi="Times New Roman" w:cs="Times New Roman"/>
        </w:rPr>
        <w:t xml:space="preserve"> (CRF</w:t>
      </w:r>
      <w:del w:id="193" w:author="Maheshwari" w:date="2015-08-05T17:27:00Z">
        <w:r w:rsidRPr="00694448" w:rsidDel="00C37209">
          <w:rPr>
            <w:rFonts w:ascii="Times New Roman" w:hAnsi="Times New Roman" w:cs="Times New Roman"/>
          </w:rPr>
          <w:delText>s</w:delText>
        </w:r>
      </w:del>
      <w:r w:rsidRPr="00694448">
        <w:rPr>
          <w:rFonts w:ascii="Times New Roman" w:hAnsi="Times New Roman" w:cs="Times New Roman"/>
        </w:rPr>
        <w:t>). The typical form of this</w:t>
      </w:r>
      <w:ins w:id="194" w:author="Maheshwari" w:date="2015-08-05T17:27:00Z">
        <w:r w:rsidR="00C37209">
          <w:rPr>
            <w:rFonts w:ascii="Times New Roman" w:hAnsi="Times New Roman" w:cs="Times New Roman"/>
          </w:rPr>
          <w:t xml:space="preserve"> </w:t>
        </w:r>
      </w:ins>
      <w:r w:rsidRPr="00694448">
        <w:rPr>
          <w:rFonts w:ascii="Times New Roman" w:hAnsi="Times New Roman" w:cs="Times New Roman"/>
        </w:rPr>
        <w:t>term, given in Eq. (3), is called homogenization</w:t>
      </w:r>
      <w:ins w:id="195" w:author="Maheshwari" w:date="2015-08-05T17:28:00Z">
        <w:r w:rsidR="00C37209">
          <w:rPr>
            <w:rFonts w:ascii="Times New Roman" w:hAnsi="Times New Roman" w:cs="Times New Roman"/>
          </w:rPr>
          <w:t>,</w:t>
        </w:r>
      </w:ins>
      <w:r w:rsidRPr="00694448">
        <w:rPr>
          <w:rFonts w:ascii="Times New Roman" w:hAnsi="Times New Roman" w:cs="Times New Roman"/>
        </w:rPr>
        <w:t xml:space="preserve"> which acts as a regularization</w:t>
      </w:r>
      <w:ins w:id="196" w:author="Maheshwari" w:date="2015-08-05T17:28:00Z">
        <w:r w:rsidR="00C37209">
          <w:rPr>
            <w:rFonts w:ascii="Times New Roman" w:hAnsi="Times New Roman" w:cs="Times New Roman"/>
          </w:rPr>
          <w:t xml:space="preserve"> </w:t>
        </w:r>
      </w:ins>
      <w:r w:rsidRPr="00694448">
        <w:rPr>
          <w:rFonts w:ascii="Times New Roman" w:hAnsi="Times New Roman" w:cs="Times New Roman"/>
        </w:rPr>
        <w:t>factor favo</w:t>
      </w:r>
      <w:del w:id="197" w:author="Maheshwari" w:date="2015-08-05T17:28:00Z">
        <w:r w:rsidRPr="00694448" w:rsidDel="00C37209">
          <w:rPr>
            <w:rFonts w:ascii="Times New Roman" w:hAnsi="Times New Roman" w:cs="Times New Roman"/>
          </w:rPr>
          <w:delText>u</w:delText>
        </w:r>
      </w:del>
      <w:r w:rsidRPr="00694448">
        <w:rPr>
          <w:rFonts w:ascii="Times New Roman" w:hAnsi="Times New Roman" w:cs="Times New Roman"/>
        </w:rPr>
        <w:t>ring con</w:t>
      </w:r>
      <w:del w:id="198" w:author="Maheshwari" w:date="2015-08-05T17:15:00Z">
        <w:r w:rsidRPr="00694448" w:rsidDel="005C40FA">
          <w:rPr>
            <w:rFonts w:ascii="Times New Roman" w:hAnsi="Times New Roman" w:cs="Times New Roman"/>
          </w:rPr>
          <w:delText>ﬁ</w:delText>
        </w:r>
      </w:del>
      <w:ins w:id="199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694448">
        <w:rPr>
          <w:rFonts w:ascii="Times New Roman" w:hAnsi="Times New Roman" w:cs="Times New Roman"/>
        </w:rPr>
        <w:t>gurations that have a coherent label</w:t>
      </w:r>
      <w:del w:id="200" w:author="Maheshwari" w:date="2015-08-05T17:28:00Z">
        <w:r w:rsidRPr="00694448" w:rsidDel="00C37209">
          <w:rPr>
            <w:rFonts w:ascii="Times New Roman" w:hAnsi="Times New Roman" w:cs="Times New Roman"/>
          </w:rPr>
          <w:delText>l</w:delText>
        </w:r>
      </w:del>
      <w:r w:rsidRPr="00694448">
        <w:rPr>
          <w:rFonts w:ascii="Times New Roman" w:hAnsi="Times New Roman" w:cs="Times New Roman"/>
        </w:rPr>
        <w:t>ing.</w:t>
      </w:r>
    </w:p>
    <w:p w:rsidR="00D345CA" w:rsidRPr="00A674CF" w:rsidRDefault="00D345CA" w:rsidP="003A51BE">
      <w:pPr>
        <w:spacing w:line="480" w:lineRule="auto"/>
        <w:jc w:val="center"/>
        <w:rPr>
          <w:snapToGrid w:val="0"/>
        </w:rPr>
      </w:pPr>
      <w:r w:rsidRPr="00A674CF">
        <w:rPr>
          <w:snapToGrid w:val="0"/>
          <w:effect w:val="antsRed"/>
        </w:rPr>
        <w:t>[?]</w:t>
      </w:r>
    </w:p>
    <w:p w:rsidR="00D345CA" w:rsidRDefault="004A3376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4A3376">
        <w:rPr>
          <w:rFonts w:ascii="Times New Roman" w:hAnsi="Times New Roman" w:cs="Times New Roman"/>
        </w:rPr>
        <w:lastRenderedPageBreak/>
        <w:t xml:space="preserve">Figure 2c shows a visual interpretation of this cost. The more fragmented </w:t>
      </w:r>
      <w:del w:id="201" w:author="Maheshwari" w:date="2015-08-05T17:28:00Z">
        <w:r w:rsidRPr="004A3376" w:rsidDel="00C37209">
          <w:rPr>
            <w:rFonts w:ascii="Times New Roman" w:hAnsi="Times New Roman" w:cs="Times New Roman"/>
          </w:rPr>
          <w:delText>is</w:delText>
        </w:r>
      </w:del>
      <w:r w:rsidRPr="004A3376">
        <w:rPr>
          <w:rFonts w:ascii="Times New Roman" w:hAnsi="Times New Roman" w:cs="Times New Roman"/>
        </w:rPr>
        <w:t xml:space="preserve">the segmentation </w:t>
      </w:r>
      <w:r w:rsidRPr="004A3376">
        <w:rPr>
          <w:rFonts w:ascii="Times New Roman" w:hAnsi="Times New Roman" w:cs="Times New Roman"/>
          <w:i/>
        </w:rPr>
        <w:t>ω</w:t>
      </w:r>
      <w:r w:rsidRPr="004A3376">
        <w:rPr>
          <w:rFonts w:ascii="Times New Roman" w:hAnsi="Times New Roman" w:cs="Times New Roman"/>
        </w:rPr>
        <w:t xml:space="preserve">, the higher </w:t>
      </w:r>
      <w:ins w:id="202" w:author="Maheshwari" w:date="2015-08-05T17:28:00Z">
        <w:r w:rsidR="00C37209">
          <w:rPr>
            <w:rFonts w:ascii="Times New Roman" w:hAnsi="Times New Roman" w:cs="Times New Roman"/>
          </w:rPr>
          <w:t xml:space="preserve">is </w:t>
        </w:r>
      </w:ins>
      <w:r w:rsidRPr="004A3376">
        <w:rPr>
          <w:rFonts w:ascii="Times New Roman" w:hAnsi="Times New Roman" w:cs="Times New Roman"/>
        </w:rPr>
        <w:t>the overall pairwise term</w:t>
      </w:r>
      <w:ins w:id="203" w:author="Maheshwari" w:date="2015-08-05T17:28:00Z">
        <w:r w:rsidR="00C37209">
          <w:rPr>
            <w:rFonts w:ascii="Times New Roman" w:hAnsi="Times New Roman" w:cs="Times New Roman"/>
          </w:rPr>
          <w:t>,</w:t>
        </w:r>
      </w:ins>
      <w:del w:id="204" w:author="Maheshwari" w:date="2015-08-05T17:28:00Z">
        <w:r w:rsidRPr="004A3376" w:rsidDel="00C37209">
          <w:rPr>
            <w:rFonts w:ascii="Times New Roman" w:hAnsi="Times New Roman" w:cs="Times New Roman"/>
          </w:rPr>
          <w:delText>;</w:delText>
        </w:r>
      </w:del>
      <w:r w:rsidRPr="004A3376">
        <w:rPr>
          <w:rFonts w:ascii="Times New Roman" w:hAnsi="Times New Roman" w:cs="Times New Roman"/>
        </w:rPr>
        <w:t xml:space="preserve"> since every boundary</w:t>
      </w:r>
      <w:ins w:id="205" w:author="Maheshwari" w:date="2015-08-05T17:28:00Z">
        <w:r w:rsidR="00C37209">
          <w:rPr>
            <w:rFonts w:ascii="Times New Roman" w:hAnsi="Times New Roman" w:cs="Times New Roman"/>
          </w:rPr>
          <w:t xml:space="preserve"> </w:t>
        </w:r>
      </w:ins>
      <w:r w:rsidRPr="004A3376">
        <w:rPr>
          <w:rFonts w:ascii="Times New Roman" w:hAnsi="Times New Roman" w:cs="Times New Roman"/>
        </w:rPr>
        <w:t xml:space="preserve">brings a penalization </w:t>
      </w:r>
      <w:r w:rsidRPr="004A3376">
        <w:rPr>
          <w:rFonts w:ascii="Times New Roman" w:hAnsi="Times New Roman" w:cs="Times New Roman"/>
          <w:i/>
        </w:rPr>
        <w:t>β</w:t>
      </w:r>
      <w:r w:rsidRPr="004A3376">
        <w:rPr>
          <w:rFonts w:ascii="Times New Roman" w:hAnsi="Times New Roman" w:cs="Times New Roman"/>
        </w:rPr>
        <w:t xml:space="preserve"> to the total cost </w:t>
      </w:r>
      <w:r w:rsidRPr="004A3376">
        <w:rPr>
          <w:rFonts w:ascii="Times New Roman" w:hAnsi="Times New Roman" w:cs="Times New Roman"/>
          <w:i/>
        </w:rPr>
        <w:t>U</w:t>
      </w:r>
      <w:r w:rsidRPr="004A3376">
        <w:rPr>
          <w:rFonts w:ascii="Times New Roman" w:hAnsi="Times New Roman" w:cs="Times New Roman"/>
        </w:rPr>
        <w:t>(</w:t>
      </w:r>
      <w:r w:rsidRPr="004A3376">
        <w:rPr>
          <w:rFonts w:ascii="Times New Roman" w:hAnsi="Times New Roman" w:cs="Times New Roman"/>
          <w:i/>
        </w:rPr>
        <w:t>ω</w:t>
      </w:r>
      <w:r w:rsidRPr="004A3376">
        <w:rPr>
          <w:rFonts w:ascii="Times New Roman" w:hAnsi="Times New Roman" w:cs="Times New Roman"/>
        </w:rPr>
        <w:t>). In this manner</w:t>
      </w:r>
      <w:ins w:id="206" w:author="Maheshwari" w:date="2015-08-05T17:28:00Z">
        <w:r w:rsidR="00C37209">
          <w:rPr>
            <w:rFonts w:ascii="Times New Roman" w:hAnsi="Times New Roman" w:cs="Times New Roman"/>
          </w:rPr>
          <w:t>,</w:t>
        </w:r>
      </w:ins>
      <w:r w:rsidRPr="004A3376">
        <w:rPr>
          <w:rFonts w:ascii="Times New Roman" w:hAnsi="Times New Roman" w:cs="Times New Roman"/>
        </w:rPr>
        <w:t xml:space="preserve"> the regularization</w:t>
      </w:r>
      <w:ins w:id="207" w:author="Maheshwari" w:date="2015-08-05T17:28:00Z">
        <w:r w:rsidR="00C37209">
          <w:rPr>
            <w:rFonts w:ascii="Times New Roman" w:hAnsi="Times New Roman" w:cs="Times New Roman"/>
          </w:rPr>
          <w:t xml:space="preserve"> </w:t>
        </w:r>
      </w:ins>
      <w:r w:rsidRPr="004A3376">
        <w:rPr>
          <w:rFonts w:ascii="Times New Roman" w:hAnsi="Times New Roman" w:cs="Times New Roman"/>
        </w:rPr>
        <w:t xml:space="preserve">term can be seen as a post-processing or denoising stage </w:t>
      </w:r>
      <w:del w:id="208" w:author="Maheshwari" w:date="2015-08-06T09:56:00Z">
        <w:r w:rsidRPr="004A3376" w:rsidDel="008B352F">
          <w:rPr>
            <w:rFonts w:ascii="Times New Roman" w:hAnsi="Times New Roman" w:cs="Times New Roman"/>
          </w:rPr>
          <w:delText xml:space="preserve">since </w:delText>
        </w:r>
      </w:del>
      <w:ins w:id="209" w:author="Maheshwari" w:date="2015-08-06T09:56:00Z">
        <w:r w:rsidR="008B352F">
          <w:rPr>
            <w:rFonts w:ascii="Times New Roman" w:hAnsi="Times New Roman" w:cs="Times New Roman"/>
          </w:rPr>
          <w:t>as</w:t>
        </w:r>
        <w:r w:rsidR="008B352F" w:rsidRPr="004A3376">
          <w:rPr>
            <w:rFonts w:ascii="Times New Roman" w:hAnsi="Times New Roman" w:cs="Times New Roman"/>
          </w:rPr>
          <w:t xml:space="preserve"> </w:t>
        </w:r>
      </w:ins>
      <w:del w:id="210" w:author="Maheshwari" w:date="2015-08-05T17:29:00Z">
        <w:r w:rsidRPr="004A3376" w:rsidDel="00C37209">
          <w:rPr>
            <w:rFonts w:ascii="Times New Roman" w:hAnsi="Times New Roman" w:cs="Times New Roman"/>
          </w:rPr>
          <w:delText xml:space="preserve">that </w:delText>
        </w:r>
      </w:del>
      <w:r w:rsidRPr="004A3376">
        <w:rPr>
          <w:rFonts w:ascii="Times New Roman" w:hAnsi="Times New Roman" w:cs="Times New Roman"/>
        </w:rPr>
        <w:t>some sites</w:t>
      </w:r>
      <w:ins w:id="211" w:author="Maheshwari" w:date="2015-08-05T17:29:00Z">
        <w:r w:rsidR="00C37209">
          <w:rPr>
            <w:rFonts w:ascii="Times New Roman" w:hAnsi="Times New Roman" w:cs="Times New Roman"/>
          </w:rPr>
          <w:t xml:space="preserve"> </w:t>
        </w:r>
      </w:ins>
      <w:r w:rsidRPr="004A3376">
        <w:rPr>
          <w:rFonts w:ascii="Times New Roman" w:hAnsi="Times New Roman" w:cs="Times New Roman"/>
        </w:rPr>
        <w:t xml:space="preserve">will </w:t>
      </w:r>
      <w:del w:id="212" w:author="Maheshwari" w:date="2015-08-05T17:16:00Z">
        <w:r w:rsidRPr="004A3376" w:rsidDel="005C40FA">
          <w:rPr>
            <w:rFonts w:ascii="Times New Roman" w:hAnsi="Times New Roman" w:cs="Times New Roman"/>
          </w:rPr>
          <w:delText>ﬂ</w:delText>
        </w:r>
      </w:del>
      <w:ins w:id="213" w:author="Maheshwari" w:date="2015-08-05T17:16:00Z">
        <w:r w:rsidR="005C40FA">
          <w:rPr>
            <w:rFonts w:ascii="Times New Roman" w:hAnsi="Times New Roman" w:cs="Times New Roman"/>
          </w:rPr>
          <w:t>fl</w:t>
        </w:r>
      </w:ins>
      <w:r w:rsidRPr="004A3376">
        <w:rPr>
          <w:rFonts w:ascii="Times New Roman" w:hAnsi="Times New Roman" w:cs="Times New Roman"/>
        </w:rPr>
        <w:t>ip their label</w:t>
      </w:r>
      <w:del w:id="214" w:author="Maheshwari" w:date="2015-08-05T17:29:00Z">
        <w:r w:rsidRPr="004A3376" w:rsidDel="00C37209">
          <w:rPr>
            <w:rFonts w:ascii="Times New Roman" w:hAnsi="Times New Roman" w:cs="Times New Roman"/>
          </w:rPr>
          <w:delText>l</w:delText>
        </w:r>
      </w:del>
      <w:r w:rsidRPr="004A3376">
        <w:rPr>
          <w:rFonts w:ascii="Times New Roman" w:hAnsi="Times New Roman" w:cs="Times New Roman"/>
        </w:rPr>
        <w:t>ing if the cost of fragmenting the regions is larger than the</w:t>
      </w:r>
      <w:ins w:id="215" w:author="Maheshwari" w:date="2015-08-05T17:29:00Z">
        <w:r w:rsidR="00C37209">
          <w:rPr>
            <w:rFonts w:ascii="Times New Roman" w:hAnsi="Times New Roman" w:cs="Times New Roman"/>
          </w:rPr>
          <w:t xml:space="preserve"> </w:t>
        </w:r>
      </w:ins>
      <w:r w:rsidRPr="004A3376">
        <w:rPr>
          <w:rFonts w:ascii="Times New Roman" w:hAnsi="Times New Roman" w:cs="Times New Roman"/>
        </w:rPr>
        <w:t>cost of adopting their neighbo</w:t>
      </w:r>
      <w:del w:id="216" w:author="Maheshwari" w:date="2015-08-05T17:29:00Z">
        <w:r w:rsidRPr="004A3376" w:rsidDel="00C37209">
          <w:rPr>
            <w:rFonts w:ascii="Times New Roman" w:hAnsi="Times New Roman" w:cs="Times New Roman"/>
          </w:rPr>
          <w:delText>u</w:delText>
        </w:r>
      </w:del>
      <w:r w:rsidRPr="004A3376">
        <w:rPr>
          <w:rFonts w:ascii="Times New Roman" w:hAnsi="Times New Roman" w:cs="Times New Roman"/>
        </w:rPr>
        <w:t>r’s label.</w:t>
      </w:r>
    </w:p>
    <w:p w:rsidR="004A3376" w:rsidRDefault="004A3376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4A3376">
        <w:rPr>
          <w:rFonts w:ascii="Times New Roman" w:hAnsi="Times New Roman" w:cs="Times New Roman"/>
          <w:i/>
        </w:rPr>
        <w:t>The minimization strategy</w:t>
      </w:r>
      <w:ins w:id="217" w:author="Maheshwari" w:date="2015-08-05T17:29:00Z">
        <w:r w:rsidR="00F478A6">
          <w:rPr>
            <w:rFonts w:ascii="Times New Roman" w:hAnsi="Times New Roman" w:cs="Times New Roman"/>
            <w:i/>
          </w:rPr>
          <w:t xml:space="preserve"> </w:t>
        </w:r>
      </w:ins>
      <w:r w:rsidRPr="004A3376">
        <w:rPr>
          <w:rFonts w:ascii="Times New Roman" w:hAnsi="Times New Roman" w:cs="Times New Roman"/>
        </w:rPr>
        <w:t xml:space="preserve">is determined by the nature of </w:t>
      </w:r>
      <w:r w:rsidRPr="005E1727">
        <w:rPr>
          <w:rFonts w:ascii="Times New Roman" w:hAnsi="Times New Roman" w:cs="Times New Roman"/>
          <w:i/>
        </w:rPr>
        <w:t>U</w:t>
      </w:r>
      <w:r w:rsidR="005E1727">
        <w:rPr>
          <w:rFonts w:ascii="Times New Roman" w:hAnsi="Times New Roman" w:cs="Times New Roman"/>
        </w:rPr>
        <w:t>(</w:t>
      </w:r>
      <w:r w:rsidR="005E1727" w:rsidRPr="00A674CF">
        <w:rPr>
          <w:rFonts w:ascii="Times New Roman" w:hAnsi="Times New Roman" w:cs="Times New Roman"/>
        </w:rPr>
        <w:t>·</w:t>
      </w:r>
      <w:r w:rsidRPr="004A3376">
        <w:rPr>
          <w:rFonts w:ascii="Times New Roman" w:hAnsi="Times New Roman" w:cs="Times New Roman"/>
        </w:rPr>
        <w:t xml:space="preserve">) and </w:t>
      </w:r>
      <w:r w:rsidRPr="005E1727">
        <w:rPr>
          <w:rFonts w:ascii="Times New Roman" w:hAnsi="Times New Roman" w:cs="Times New Roman"/>
          <w:i/>
        </w:rPr>
        <w:t>W</w:t>
      </w:r>
      <w:r w:rsidRPr="004A3376">
        <w:rPr>
          <w:rFonts w:ascii="Times New Roman" w:hAnsi="Times New Roman" w:cs="Times New Roman"/>
        </w:rPr>
        <w:t>, since</w:t>
      </w:r>
      <w:ins w:id="218" w:author="Maheshwari" w:date="2015-08-05T17:29:00Z">
        <w:r w:rsidR="00F478A6">
          <w:rPr>
            <w:rFonts w:ascii="Times New Roman" w:hAnsi="Times New Roman" w:cs="Times New Roman"/>
          </w:rPr>
          <w:t xml:space="preserve"> </w:t>
        </w:r>
      </w:ins>
      <w:r w:rsidRPr="004A3376">
        <w:rPr>
          <w:rFonts w:ascii="Times New Roman" w:hAnsi="Times New Roman" w:cs="Times New Roman"/>
        </w:rPr>
        <w:t xml:space="preserve">not all the minimization strategies are </w:t>
      </w:r>
      <w:r w:rsidR="005E1727">
        <w:rPr>
          <w:rFonts w:ascii="Times New Roman" w:hAnsi="Times New Roman" w:cs="Times New Roman"/>
        </w:rPr>
        <w:t xml:space="preserve">applicable or adequate to </w:t>
      </w:r>
      <w:del w:id="219" w:author="Maheshwari" w:date="2015-08-05T17:15:00Z">
        <w:r w:rsidR="005E1727" w:rsidDel="005C40FA">
          <w:rPr>
            <w:rFonts w:ascii="Times New Roman" w:hAnsi="Times New Roman" w:cs="Times New Roman"/>
          </w:rPr>
          <w:delText>ﬁ</w:delText>
        </w:r>
      </w:del>
      <w:ins w:id="220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="005E1727">
        <w:rPr>
          <w:rFonts w:ascii="Times New Roman" w:hAnsi="Times New Roman" w:cs="Times New Roman"/>
        </w:rPr>
        <w:t>nd</w:t>
      </w:r>
      <w:ins w:id="221" w:author="Maheshwari" w:date="2015-08-05T17:29:00Z">
        <w:r w:rsidR="00F478A6">
          <w:rPr>
            <w:rFonts w:ascii="Times New Roman" w:hAnsi="Times New Roman" w:cs="Times New Roman"/>
          </w:rPr>
          <w:t xml:space="preserve"> </w:t>
        </w:r>
      </w:ins>
      <m:oMath>
        <m:acc>
          <m:accPr>
            <m:ctrlPr>
              <w:ins w:id="222" w:author="Maheshwari" w:date="2015-08-06T07:47:00Z">
                <w:rPr>
                  <w:rFonts w:ascii="Cambria Math" w:hAnsi="Cambria Math" w:cs="Times New Roman"/>
                  <w:i/>
                </w:rPr>
              </w:ins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</m:oMath>
      <w:r w:rsidRPr="004A3376">
        <w:rPr>
          <w:rFonts w:ascii="Times New Roman" w:hAnsi="Times New Roman" w:cs="Times New Roman"/>
        </w:rPr>
        <w:t>. The</w:t>
      </w:r>
      <w:ins w:id="223" w:author="Maheshwari" w:date="2015-08-05T17:29:00Z">
        <w:r w:rsidR="00F478A6">
          <w:rPr>
            <w:rFonts w:ascii="Times New Roman" w:hAnsi="Times New Roman" w:cs="Times New Roman"/>
          </w:rPr>
          <w:t xml:space="preserve"> </w:t>
        </w:r>
      </w:ins>
      <w:r w:rsidRPr="004A3376">
        <w:rPr>
          <w:rFonts w:ascii="Times New Roman" w:hAnsi="Times New Roman" w:cs="Times New Roman"/>
        </w:rPr>
        <w:t>size of the label</w:t>
      </w:r>
      <w:del w:id="224" w:author="Maheshwari" w:date="2015-08-05T17:29:00Z">
        <w:r w:rsidRPr="004A3376" w:rsidDel="00F478A6">
          <w:rPr>
            <w:rFonts w:ascii="Times New Roman" w:hAnsi="Times New Roman" w:cs="Times New Roman"/>
          </w:rPr>
          <w:delText>l</w:delText>
        </w:r>
      </w:del>
      <w:r w:rsidRPr="004A3376">
        <w:rPr>
          <w:rFonts w:ascii="Times New Roman" w:hAnsi="Times New Roman" w:cs="Times New Roman"/>
        </w:rPr>
        <w:t>ing space |</w:t>
      </w:r>
      <w:r w:rsidRPr="005E1727">
        <w:rPr>
          <w:rFonts w:ascii="Times New Roman" w:hAnsi="Times New Roman" w:cs="Times New Roman"/>
          <w:i/>
        </w:rPr>
        <w:t>W</w:t>
      </w:r>
      <w:r w:rsidRPr="004A3376">
        <w:rPr>
          <w:rFonts w:ascii="Times New Roman" w:hAnsi="Times New Roman" w:cs="Times New Roman"/>
        </w:rPr>
        <w:t>| = |</w:t>
      </w:r>
      <w:r w:rsidRPr="005E1727">
        <w:rPr>
          <w:rFonts w:ascii="Times New Roman" w:hAnsi="Times New Roman" w:cs="Times New Roman"/>
          <w:i/>
        </w:rPr>
        <w:t>L</w:t>
      </w:r>
      <w:r w:rsidR="00035BFC">
        <w:rPr>
          <w:rFonts w:ascii="Times New Roman" w:hAnsi="Times New Roman" w:cs="Times New Roman"/>
        </w:rPr>
        <w:t>|</w:t>
      </w:r>
      <w:r w:rsidRPr="00035BFC">
        <w:rPr>
          <w:rFonts w:ascii="Times New Roman" w:hAnsi="Times New Roman" w:cs="Times New Roman"/>
          <w:vertAlign w:val="superscript"/>
        </w:rPr>
        <w:t>|</w:t>
      </w:r>
      <w:r w:rsidRPr="00035BFC">
        <w:rPr>
          <w:rFonts w:ascii="Times New Roman" w:hAnsi="Times New Roman" w:cs="Times New Roman"/>
          <w:i/>
          <w:vertAlign w:val="superscript"/>
        </w:rPr>
        <w:t>S</w:t>
      </w:r>
      <w:r w:rsidRPr="00035BFC">
        <w:rPr>
          <w:rFonts w:ascii="Times New Roman" w:hAnsi="Times New Roman" w:cs="Times New Roman"/>
          <w:vertAlign w:val="superscript"/>
        </w:rPr>
        <w:t>|</w:t>
      </w:r>
      <w:r w:rsidRPr="004A3376">
        <w:rPr>
          <w:rFonts w:ascii="Times New Roman" w:hAnsi="Times New Roman" w:cs="Times New Roman"/>
        </w:rPr>
        <w:t xml:space="preserve">, discontinuities in </w:t>
      </w:r>
      <w:r w:rsidRPr="005E1727">
        <w:rPr>
          <w:rFonts w:ascii="Times New Roman" w:hAnsi="Times New Roman" w:cs="Times New Roman"/>
          <w:i/>
        </w:rPr>
        <w:t>U</w:t>
      </w:r>
      <w:r w:rsidRPr="004A3376">
        <w:rPr>
          <w:rFonts w:ascii="Times New Roman" w:hAnsi="Times New Roman" w:cs="Times New Roman"/>
        </w:rPr>
        <w:t>(</w:t>
      </w:r>
      <w:r w:rsidRPr="005E1727">
        <w:rPr>
          <w:rFonts w:ascii="Times New Roman" w:hAnsi="Times New Roman" w:cs="Times New Roman"/>
          <w:i/>
        </w:rPr>
        <w:t>ω</w:t>
      </w:r>
      <w:r w:rsidRPr="004A3376">
        <w:rPr>
          <w:rFonts w:ascii="Times New Roman" w:hAnsi="Times New Roman" w:cs="Times New Roman"/>
        </w:rPr>
        <w:t xml:space="preserve">) due to </w:t>
      </w:r>
      <w:r w:rsidRPr="005E1727">
        <w:rPr>
          <w:rFonts w:ascii="Times New Roman" w:hAnsi="Times New Roman" w:cs="Times New Roman"/>
          <w:i/>
        </w:rPr>
        <w:t>W</w:t>
      </w:r>
      <w:ins w:id="225" w:author="Maheshwari" w:date="2015-08-06T10:30:00Z">
        <w:r w:rsidR="00AE4927">
          <w:rPr>
            <w:rFonts w:ascii="Times New Roman" w:hAnsi="Times New Roman" w:cs="Times New Roman"/>
          </w:rPr>
          <w:t>,</w:t>
        </w:r>
      </w:ins>
      <w:r w:rsidRPr="004A3376">
        <w:rPr>
          <w:rFonts w:ascii="Times New Roman" w:hAnsi="Times New Roman" w:cs="Times New Roman"/>
        </w:rPr>
        <w:t xml:space="preserve"> or the</w:t>
      </w:r>
      <w:ins w:id="226" w:author="Maheshwari" w:date="2015-08-05T17:29:00Z">
        <w:r w:rsidR="00F478A6">
          <w:rPr>
            <w:rFonts w:ascii="Times New Roman" w:hAnsi="Times New Roman" w:cs="Times New Roman"/>
          </w:rPr>
          <w:t xml:space="preserve"> </w:t>
        </w:r>
      </w:ins>
      <w:r w:rsidRPr="004A3376">
        <w:rPr>
          <w:rFonts w:ascii="Times New Roman" w:hAnsi="Times New Roman" w:cs="Times New Roman"/>
        </w:rPr>
        <w:t>problem of local minima, along with all the parti</w:t>
      </w:r>
      <w:r w:rsidR="005E1727">
        <w:rPr>
          <w:rFonts w:ascii="Times New Roman" w:hAnsi="Times New Roman" w:cs="Times New Roman"/>
        </w:rPr>
        <w:t>cular constrains of all the dif</w:t>
      </w:r>
      <w:r w:rsidRPr="004A3376">
        <w:rPr>
          <w:rFonts w:ascii="Times New Roman" w:hAnsi="Times New Roman" w:cs="Times New Roman"/>
        </w:rPr>
        <w:t xml:space="preserve">ferent minimization </w:t>
      </w:r>
      <w:del w:id="227" w:author="Maheshwari" w:date="2015-08-06T08:05:00Z">
        <w:r w:rsidRPr="004A3376" w:rsidDel="002F7FEA">
          <w:rPr>
            <w:rFonts w:ascii="Times New Roman" w:hAnsi="Times New Roman" w:cs="Times New Roman"/>
          </w:rPr>
          <w:delText>methodology</w:delText>
        </w:r>
      </w:del>
      <w:ins w:id="228" w:author="Maheshwari" w:date="2015-08-06T08:05:00Z">
        <w:r w:rsidR="002F7FEA" w:rsidRPr="004A3376">
          <w:rPr>
            <w:rFonts w:ascii="Times New Roman" w:hAnsi="Times New Roman" w:cs="Times New Roman"/>
          </w:rPr>
          <w:t>methodolog</w:t>
        </w:r>
        <w:r w:rsidR="002F7FEA">
          <w:rPr>
            <w:rFonts w:ascii="Times New Roman" w:hAnsi="Times New Roman" w:cs="Times New Roman"/>
          </w:rPr>
          <w:t>ies</w:t>
        </w:r>
      </w:ins>
      <w:del w:id="229" w:author="Maheshwari" w:date="2015-08-05T17:29:00Z">
        <w:r w:rsidRPr="004A3376" w:rsidDel="00F478A6">
          <w:rPr>
            <w:rFonts w:ascii="Times New Roman" w:hAnsi="Times New Roman" w:cs="Times New Roman"/>
          </w:rPr>
          <w:delText>.</w:delText>
        </w:r>
      </w:del>
      <w:r w:rsidRPr="004A3376">
        <w:rPr>
          <w:rFonts w:ascii="Times New Roman" w:hAnsi="Times New Roman" w:cs="Times New Roman"/>
        </w:rPr>
        <w:t xml:space="preserve"> </w:t>
      </w:r>
      <w:r w:rsidR="00F478A6" w:rsidRPr="004A3376">
        <w:rPr>
          <w:rFonts w:ascii="Times New Roman" w:hAnsi="Times New Roman" w:cs="Times New Roman"/>
        </w:rPr>
        <w:t xml:space="preserve">need </w:t>
      </w:r>
      <w:r w:rsidRPr="004A3376">
        <w:rPr>
          <w:rFonts w:ascii="Times New Roman" w:hAnsi="Times New Roman" w:cs="Times New Roman"/>
        </w:rPr>
        <w:t>to be taken into account while choosing</w:t>
      </w:r>
      <w:ins w:id="230" w:author="Maheshwari" w:date="2015-08-05T17:29:00Z">
        <w:r w:rsidR="00F478A6">
          <w:rPr>
            <w:rFonts w:ascii="Times New Roman" w:hAnsi="Times New Roman" w:cs="Times New Roman"/>
          </w:rPr>
          <w:t xml:space="preserve"> </w:t>
        </w:r>
      </w:ins>
      <w:r w:rsidRPr="004A3376">
        <w:rPr>
          <w:rFonts w:ascii="Times New Roman" w:hAnsi="Times New Roman" w:cs="Times New Roman"/>
        </w:rPr>
        <w:t>the most desirable minimization strategy.</w:t>
      </w:r>
    </w:p>
    <w:p w:rsidR="00035BFC" w:rsidRDefault="00265DAE" w:rsidP="003A51BE">
      <w:pPr>
        <w:spacing w:line="480" w:lineRule="auto"/>
        <w:ind w:right="576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043392" cy="16859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392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AE" w:rsidRDefault="00265DAE" w:rsidP="003A51BE">
      <w:pPr>
        <w:spacing w:line="480" w:lineRule="auto"/>
        <w:ind w:right="576"/>
        <w:jc w:val="center"/>
        <w:rPr>
          <w:rFonts w:ascii="Times New Roman" w:hAnsi="Times New Roman" w:cs="Times New Roman"/>
        </w:rPr>
      </w:pPr>
      <w:r w:rsidRPr="00265DAE">
        <w:rPr>
          <w:rFonts w:ascii="Times New Roman" w:hAnsi="Times New Roman" w:cs="Times New Roman"/>
        </w:rPr>
        <w:t>Fig. 3: Visual reference: (a) breast structures, (b) US BI-RADS lexicon</w:t>
      </w:r>
      <w:ins w:id="231" w:author="Maheshwari" w:date="2015-08-06T08:06:00Z">
        <w:r w:rsidR="002F7FEA">
          <w:rPr>
            <w:rFonts w:ascii="Times New Roman" w:hAnsi="Times New Roman" w:cs="Times New Roman"/>
          </w:rPr>
          <w:t>.</w:t>
        </w:r>
      </w:ins>
    </w:p>
    <w:p w:rsidR="00265DAE" w:rsidRDefault="00265DAE" w:rsidP="003A51BE">
      <w:pPr>
        <w:spacing w:line="480" w:lineRule="auto"/>
        <w:ind w:right="576"/>
        <w:rPr>
          <w:rFonts w:ascii="Times New Roman" w:hAnsi="Times New Roman" w:cs="Times New Roman"/>
        </w:rPr>
      </w:pPr>
    </w:p>
    <w:p w:rsidR="00265DAE" w:rsidRPr="00265DAE" w:rsidRDefault="00265DAE" w:rsidP="003A51BE">
      <w:pPr>
        <w:spacing w:line="480" w:lineRule="auto"/>
        <w:ind w:right="576"/>
        <w:rPr>
          <w:rFonts w:ascii="Times New Roman" w:hAnsi="Times New Roman" w:cs="Times New Roman"/>
          <w:sz w:val="36"/>
          <w:szCs w:val="36"/>
        </w:rPr>
      </w:pPr>
      <w:r w:rsidRPr="00265DAE">
        <w:rPr>
          <w:rFonts w:ascii="Times New Roman" w:hAnsi="Times New Roman" w:cs="Times New Roman"/>
          <w:sz w:val="36"/>
          <w:szCs w:val="36"/>
        </w:rPr>
        <w:t>3</w:t>
      </w:r>
      <w:ins w:id="232" w:author="Maheshwari" w:date="2015-08-05T17:30:00Z">
        <w:r w:rsidR="00F478A6">
          <w:rPr>
            <w:rFonts w:ascii="Times New Roman" w:hAnsi="Times New Roman" w:cs="Times New Roman"/>
            <w:sz w:val="36"/>
            <w:szCs w:val="36"/>
          </w:rPr>
          <w:t xml:space="preserve"> </w:t>
        </w:r>
      </w:ins>
      <w:r w:rsidRPr="00265DAE">
        <w:rPr>
          <w:rFonts w:ascii="Times New Roman" w:hAnsi="Times New Roman" w:cs="Times New Roman"/>
          <w:sz w:val="36"/>
          <w:szCs w:val="36"/>
        </w:rPr>
        <w:t>BUS images segmentation using optimization</w:t>
      </w:r>
    </w:p>
    <w:p w:rsidR="00265DAE" w:rsidRDefault="00265DAE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265DAE">
        <w:rPr>
          <w:rFonts w:ascii="Times New Roman" w:hAnsi="Times New Roman" w:cs="Times New Roman"/>
        </w:rPr>
        <w:t>In this section, the problem of delineating structures in BUS images is de</w:t>
      </w:r>
      <w:del w:id="233" w:author="Maheshwari" w:date="2015-08-05T17:15:00Z">
        <w:r w:rsidRPr="00265DAE" w:rsidDel="005C40FA">
          <w:rPr>
            <w:rFonts w:ascii="Times New Roman" w:hAnsi="Times New Roman" w:cs="Times New Roman"/>
          </w:rPr>
          <w:delText>ﬁ</w:delText>
        </w:r>
      </w:del>
      <w:ins w:id="234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265DAE">
        <w:rPr>
          <w:rFonts w:ascii="Times New Roman" w:hAnsi="Times New Roman" w:cs="Times New Roman"/>
        </w:rPr>
        <w:t>ned</w:t>
      </w:r>
      <w:ins w:id="235" w:author="Maheshwari" w:date="2015-08-05T17:30:00Z">
        <w:r w:rsidR="00C863F9">
          <w:rPr>
            <w:rFonts w:ascii="Times New Roman" w:hAnsi="Times New Roman" w:cs="Times New Roman"/>
          </w:rPr>
          <w:t xml:space="preserve"> </w:t>
        </w:r>
      </w:ins>
      <w:r w:rsidRPr="00265DAE">
        <w:rPr>
          <w:rFonts w:ascii="Times New Roman" w:hAnsi="Times New Roman" w:cs="Times New Roman"/>
        </w:rPr>
        <w:t>as an optimization problem that can be so</w:t>
      </w:r>
      <w:r>
        <w:rPr>
          <w:rFonts w:ascii="Times New Roman" w:hAnsi="Times New Roman" w:cs="Times New Roman"/>
        </w:rPr>
        <w:t xml:space="preserve">lved </w:t>
      </w:r>
      <w:ins w:id="236" w:author="Maheshwari" w:date="2015-08-06T08:06:00Z">
        <w:r w:rsidR="00036956">
          <w:rPr>
            <w:rFonts w:ascii="Times New Roman" w:hAnsi="Times New Roman" w:cs="Times New Roman"/>
          </w:rPr>
          <w:t xml:space="preserve">by </w:t>
        </w:r>
      </w:ins>
      <w:r>
        <w:rPr>
          <w:rFonts w:ascii="Times New Roman" w:hAnsi="Times New Roman" w:cs="Times New Roman"/>
        </w:rPr>
        <w:t>applying the framework pre</w:t>
      </w:r>
      <w:r w:rsidRPr="00265DAE">
        <w:rPr>
          <w:rFonts w:ascii="Times New Roman" w:hAnsi="Times New Roman" w:cs="Times New Roman"/>
        </w:rPr>
        <w:t>sented in Sect</w:t>
      </w:r>
      <w:del w:id="237" w:author="Maheshwari" w:date="2015-08-06T09:57:00Z">
        <w:r w:rsidRPr="00265DAE" w:rsidDel="00835585">
          <w:rPr>
            <w:rFonts w:ascii="Times New Roman" w:hAnsi="Times New Roman" w:cs="Times New Roman"/>
          </w:rPr>
          <w:delText>.</w:delText>
        </w:r>
      </w:del>
      <w:ins w:id="238" w:author="Maheshwari" w:date="2015-08-06T09:57:00Z">
        <w:r w:rsidR="00835585">
          <w:rPr>
            <w:rFonts w:ascii="Times New Roman" w:hAnsi="Times New Roman" w:cs="Times New Roman"/>
          </w:rPr>
          <w:t>ion</w:t>
        </w:r>
      </w:ins>
      <w:r w:rsidRPr="00265DAE">
        <w:rPr>
          <w:rFonts w:ascii="Times New Roman" w:hAnsi="Times New Roman" w:cs="Times New Roman"/>
        </w:rPr>
        <w:t xml:space="preserve"> 2. The segmentation here proposed aims at tying a label </w:t>
      </w:r>
      <m:oMath>
        <m:r>
          <w:rPr>
            <w:rFonts w:ascii="Cambria Math" w:hAnsi="Cambria Math" w:cs="Times New Roman"/>
          </w:rPr>
          <m:t xml:space="preserve">l </m:t>
        </m:r>
        <m:r>
          <w:rPr>
            <w:rFonts w:ascii="Cambria Math" w:hAnsi="Cambria Math" w:cs="Cambria Math"/>
          </w:rPr>
          <m:t>∈</m:t>
        </m:r>
        <m:r>
          <m:rPr>
            <m:scr m:val="script"/>
          </m:rPr>
          <w:rPr>
            <w:rFonts w:ascii="Cambria Math" w:hAnsi="Cambria Math" w:cs="Times New Roman"/>
          </w:rPr>
          <m:t xml:space="preserve"> L</m:t>
        </m:r>
      </m:oMath>
      <w:r w:rsidR="00C863F9">
        <w:rPr>
          <w:rFonts w:ascii="Times New Roman" w:eastAsiaTheme="minorEastAsia" w:hAnsi="Times New Roman" w:cs="Times New Roman"/>
        </w:rPr>
        <w:t xml:space="preserve"> </w:t>
      </w:r>
      <w:r w:rsidR="004D1933">
        <w:rPr>
          <w:rFonts w:ascii="Times New Roman" w:hAnsi="Times New Roman" w:cs="Times New Roman"/>
        </w:rPr>
        <w:t>(</w:t>
      </w:r>
      <w:r w:rsidR="004D1933" w:rsidRPr="004D1933">
        <w:rPr>
          <w:rFonts w:ascii="Times New Roman" w:hAnsi="Times New Roman" w:cs="Times New Roman"/>
          <w:i/>
        </w:rPr>
        <w:t>i.e</w:t>
      </w:r>
      <w:r w:rsidR="004D1933">
        <w:rPr>
          <w:rFonts w:ascii="Times New Roman" w:hAnsi="Times New Roman" w:cs="Times New Roman"/>
        </w:rPr>
        <w:t>. {</w:t>
      </w:r>
      <w:r w:rsidRPr="00265DAE">
        <w:rPr>
          <w:rFonts w:ascii="Times New Roman" w:hAnsi="Times New Roman" w:cs="Times New Roman"/>
        </w:rPr>
        <w:t xml:space="preserve">lesion, </w:t>
      </w:r>
      <m:oMath>
        <m:acc>
          <m:accPr>
            <m:chr m:val="̅"/>
            <m:ctrlPr>
              <w:ins w:id="239" w:author="Maheshwari" w:date="2015-08-06T07:47:00Z">
                <w:rPr>
                  <w:rFonts w:ascii="Cambria Math" w:hAnsi="Cambria Math" w:cs="Times New Roman"/>
                </w:rPr>
              </w:ins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lesion</m:t>
            </m:r>
          </m:e>
        </m:acc>
      </m:oMath>
      <w:r w:rsidR="0010790E">
        <w:rPr>
          <w:rFonts w:ascii="Times New Roman" w:hAnsi="Times New Roman" w:cs="Times New Roman"/>
        </w:rPr>
        <w:t>} or {</w:t>
      </w:r>
      <w:r w:rsidRPr="00265DAE">
        <w:rPr>
          <w:rFonts w:ascii="Times New Roman" w:hAnsi="Times New Roman" w:cs="Times New Roman"/>
        </w:rPr>
        <w:t>ch</w:t>
      </w:r>
      <w:r w:rsidR="0010790E">
        <w:rPr>
          <w:rFonts w:ascii="Times New Roman" w:hAnsi="Times New Roman" w:cs="Times New Roman"/>
        </w:rPr>
        <w:t>est wall, lungs, . . . , lesion}</w:t>
      </w:r>
      <w:r w:rsidRPr="00265DAE">
        <w:rPr>
          <w:rFonts w:ascii="Times New Roman" w:hAnsi="Times New Roman" w:cs="Times New Roman"/>
        </w:rPr>
        <w:t xml:space="preserve">) to each element of </w:t>
      </w:r>
      <w:r w:rsidRPr="0010790E">
        <w:rPr>
          <w:rFonts w:ascii="Times New Roman" w:hAnsi="Times New Roman" w:cs="Times New Roman"/>
          <w:i/>
        </w:rPr>
        <w:t>S</w:t>
      </w:r>
      <w:r w:rsidRPr="00265DAE">
        <w:rPr>
          <w:rFonts w:ascii="Times New Roman" w:hAnsi="Times New Roman" w:cs="Times New Roman"/>
        </w:rPr>
        <w:t xml:space="preserve"> by</w:t>
      </w:r>
      <w:ins w:id="240" w:author="Maheshwari" w:date="2015-08-05T17:30:00Z">
        <w:r w:rsidR="00C863F9">
          <w:rPr>
            <w:rFonts w:ascii="Times New Roman" w:hAnsi="Times New Roman" w:cs="Times New Roman"/>
          </w:rPr>
          <w:t xml:space="preserve"> </w:t>
        </w:r>
      </w:ins>
      <w:r w:rsidRPr="00265DAE">
        <w:rPr>
          <w:rFonts w:ascii="Times New Roman" w:hAnsi="Times New Roman" w:cs="Times New Roman"/>
        </w:rPr>
        <w:t>simultaneously optimizing the data and pairwise terms as illustrated in Fig. 2.</w:t>
      </w:r>
      <w:ins w:id="241" w:author="Maheshwari" w:date="2015-08-05T17:30:00Z">
        <w:r w:rsidR="00C863F9">
          <w:rPr>
            <w:rFonts w:ascii="Times New Roman" w:hAnsi="Times New Roman" w:cs="Times New Roman"/>
          </w:rPr>
          <w:t xml:space="preserve"> </w:t>
        </w:r>
      </w:ins>
      <w:r w:rsidRPr="00265DAE">
        <w:rPr>
          <w:rFonts w:ascii="Times New Roman" w:hAnsi="Times New Roman" w:cs="Times New Roman"/>
        </w:rPr>
        <w:t>Choices made regarding these di</w:t>
      </w:r>
      <w:del w:id="242" w:author="Maheshwari" w:date="2015-08-05T17:18:00Z">
        <w:r w:rsidRPr="00265DAE" w:rsidDel="00AA730F">
          <w:rPr>
            <w:rFonts w:ascii="Cambria Math" w:hAnsi="Cambria Math" w:cs="Cambria Math"/>
          </w:rPr>
          <w:delText>ﬀ</w:delText>
        </w:r>
      </w:del>
      <w:ins w:id="243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265DAE">
        <w:rPr>
          <w:rFonts w:ascii="Times New Roman" w:hAnsi="Times New Roman" w:cs="Times New Roman"/>
        </w:rPr>
        <w:t xml:space="preserve">erent elements: the </w:t>
      </w:r>
      <w:r w:rsidRPr="00265DAE">
        <w:rPr>
          <w:rFonts w:ascii="Times New Roman" w:hAnsi="Times New Roman" w:cs="Times New Roman"/>
        </w:rPr>
        <w:lastRenderedPageBreak/>
        <w:t xml:space="preserve">representation </w:t>
      </w:r>
      <w:r w:rsidRPr="0010790E">
        <w:rPr>
          <w:rFonts w:ascii="Times New Roman" w:hAnsi="Times New Roman" w:cs="Times New Roman"/>
          <w:i/>
        </w:rPr>
        <w:t>S</w:t>
      </w:r>
      <w:r w:rsidRPr="00265DAE">
        <w:rPr>
          <w:rFonts w:ascii="Times New Roman" w:hAnsi="Times New Roman" w:cs="Times New Roman"/>
        </w:rPr>
        <w:t>, the data</w:t>
      </w:r>
      <w:ins w:id="244" w:author="Maheshwari" w:date="2015-08-05T17:30:00Z">
        <w:r w:rsidR="00C863F9">
          <w:rPr>
            <w:rFonts w:ascii="Times New Roman" w:hAnsi="Times New Roman" w:cs="Times New Roman"/>
          </w:rPr>
          <w:t xml:space="preserve"> </w:t>
        </w:r>
      </w:ins>
      <w:r w:rsidRPr="00265DAE">
        <w:rPr>
          <w:rFonts w:ascii="Times New Roman" w:hAnsi="Times New Roman" w:cs="Times New Roman"/>
        </w:rPr>
        <w:t xml:space="preserve">term </w:t>
      </w:r>
      <w:r w:rsidRPr="0010790E">
        <w:rPr>
          <w:rFonts w:ascii="Times New Roman" w:hAnsi="Times New Roman" w:cs="Times New Roman"/>
          <w:i/>
        </w:rPr>
        <w:t>D</w:t>
      </w:r>
      <w:r w:rsidRPr="00265DAE">
        <w:rPr>
          <w:rFonts w:ascii="Times New Roman" w:hAnsi="Times New Roman" w:cs="Times New Roman"/>
        </w:rPr>
        <w:t>(</w:t>
      </w:r>
      <w:r w:rsidR="0010790E">
        <w:rPr>
          <w:rFonts w:ascii="Times New Roman" w:hAnsi="Times New Roman" w:cs="Times New Roman"/>
        </w:rPr>
        <w:t>·</w:t>
      </w:r>
      <w:r w:rsidRPr="00265DAE">
        <w:rPr>
          <w:rFonts w:ascii="Times New Roman" w:hAnsi="Times New Roman" w:cs="Times New Roman"/>
        </w:rPr>
        <w:t xml:space="preserve">), the pairwise term </w:t>
      </w:r>
      <w:r w:rsidRPr="0010790E">
        <w:rPr>
          <w:rFonts w:ascii="Times New Roman" w:hAnsi="Times New Roman" w:cs="Times New Roman"/>
          <w:i/>
        </w:rPr>
        <w:t>V</w:t>
      </w:r>
      <w:r w:rsidRPr="00265DAE">
        <w:rPr>
          <w:rFonts w:ascii="Times New Roman" w:hAnsi="Times New Roman" w:cs="Times New Roman"/>
        </w:rPr>
        <w:t>(.), and the optimizer choice are summarized in</w:t>
      </w:r>
      <w:ins w:id="245" w:author="Maheshwari" w:date="2015-08-05T17:30:00Z">
        <w:r w:rsidR="00C863F9">
          <w:rPr>
            <w:rFonts w:ascii="Times New Roman" w:hAnsi="Times New Roman" w:cs="Times New Roman"/>
          </w:rPr>
          <w:t xml:space="preserve"> </w:t>
        </w:r>
      </w:ins>
      <w:r w:rsidRPr="00265DAE">
        <w:rPr>
          <w:rFonts w:ascii="Times New Roman" w:hAnsi="Times New Roman" w:cs="Times New Roman"/>
        </w:rPr>
        <w:t>Table 1 and justi</w:t>
      </w:r>
      <w:del w:id="246" w:author="Maheshwari" w:date="2015-08-05T17:15:00Z">
        <w:r w:rsidRPr="00265DAE" w:rsidDel="005C40FA">
          <w:rPr>
            <w:rFonts w:ascii="Times New Roman" w:hAnsi="Times New Roman" w:cs="Times New Roman"/>
          </w:rPr>
          <w:delText>ﬁ</w:delText>
        </w:r>
      </w:del>
      <w:ins w:id="247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265DAE">
        <w:rPr>
          <w:rFonts w:ascii="Times New Roman" w:hAnsi="Times New Roman" w:cs="Times New Roman"/>
        </w:rPr>
        <w:t>ed thereafter (see Fig. 1 for reference).</w:t>
      </w:r>
    </w:p>
    <w:p w:rsidR="00695918" w:rsidRDefault="0009047C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09047C">
        <w:rPr>
          <w:rFonts w:ascii="Times New Roman" w:hAnsi="Times New Roman" w:cs="Times New Roman"/>
          <w:i/>
        </w:rPr>
        <w:t>S</w:t>
      </w:r>
      <w:r w:rsidRPr="0009047C">
        <w:rPr>
          <w:rFonts w:ascii="Times New Roman" w:hAnsi="Times New Roman" w:cs="Times New Roman"/>
        </w:rPr>
        <w:t xml:space="preserve"> is</w:t>
      </w:r>
      <w:ins w:id="248" w:author="Maheshwari" w:date="2015-08-05T17:30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considered</w:t>
      </w:r>
      <w:ins w:id="249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the</w:t>
      </w:r>
      <w:ins w:id="250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result</w:t>
      </w:r>
      <w:ins w:id="251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from</w:t>
      </w:r>
      <w:ins w:id="252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an</w:t>
      </w:r>
      <w:ins w:id="253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over-segmentation</w:t>
      </w:r>
      <w:ins w:id="254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of</w:t>
      </w:r>
      <w:ins w:id="255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the</w:t>
      </w:r>
      <w:ins w:id="256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image</w:t>
      </w:r>
      <w:ins w:id="257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using</w:t>
      </w:r>
      <w:ins w:id="258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Quick-shift super-pixel [1]. The structures of the breast and their rendering when</w:t>
      </w:r>
      <w:ins w:id="259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using a hand-held 2D US probe are sketched in Fig. 3a. Figure 3b illustrates</w:t>
      </w:r>
      <w:ins w:id="260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the lexicon proposed by the ACR [7] and used by clinicians to perform their</w:t>
      </w:r>
      <w:ins w:id="261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diagnosis. Thus, our aim is to generate a set of computer vision features</w:t>
      </w:r>
      <w:ins w:id="262" w:author="Maheshwari" w:date="2015-08-05T17:31:00Z">
        <w:r w:rsidR="00C863F9">
          <w:rPr>
            <w:rFonts w:ascii="Times New Roman" w:hAnsi="Times New Roman" w:cs="Times New Roman"/>
          </w:rPr>
          <w:t>,</w:t>
        </w:r>
      </w:ins>
      <w:r w:rsidRPr="0009047C">
        <w:rPr>
          <w:rFonts w:ascii="Times New Roman" w:hAnsi="Times New Roman" w:cs="Times New Roman"/>
        </w:rPr>
        <w:t xml:space="preserve"> which is</w:t>
      </w:r>
      <w:ins w:id="263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>able to encode the characteristic described in the lexicon. The selected features</w:t>
      </w:r>
      <w:ins w:id="264" w:author="Maheshwari" w:date="2015-08-05T17:31:00Z">
        <w:r w:rsidR="00C863F9">
          <w:rPr>
            <w:rFonts w:ascii="Times New Roman" w:hAnsi="Times New Roman" w:cs="Times New Roman"/>
          </w:rPr>
          <w:t xml:space="preserve"> </w:t>
        </w:r>
      </w:ins>
      <w:r w:rsidRPr="0009047C">
        <w:rPr>
          <w:rFonts w:ascii="Times New Roman" w:hAnsi="Times New Roman" w:cs="Times New Roman"/>
        </w:rPr>
        <w:t xml:space="preserve">are </w:t>
      </w:r>
      <w:del w:id="265" w:author="Maheshwari" w:date="2015-08-06T09:58:00Z">
        <w:r w:rsidRPr="0009047C" w:rsidDel="00835585">
          <w:rPr>
            <w:rFonts w:ascii="Times New Roman" w:hAnsi="Times New Roman" w:cs="Times New Roman"/>
          </w:rPr>
          <w:delText>the following</w:delText>
        </w:r>
      </w:del>
      <w:ins w:id="266" w:author="Maheshwari" w:date="2015-08-06T09:58:00Z">
        <w:r w:rsidR="00835585">
          <w:rPr>
            <w:rFonts w:ascii="Times New Roman" w:hAnsi="Times New Roman" w:cs="Times New Roman"/>
          </w:rPr>
          <w:t>as follows</w:t>
        </w:r>
      </w:ins>
      <w:r w:rsidRPr="0009047C">
        <w:rPr>
          <w:rFonts w:ascii="Times New Roman" w:hAnsi="Times New Roman" w:cs="Times New Roman"/>
        </w:rPr>
        <w:t>:</w:t>
      </w:r>
    </w:p>
    <w:p w:rsidR="00E37242" w:rsidRDefault="00E37242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</w:p>
    <w:p w:rsidR="00E37242" w:rsidRDefault="00E37242" w:rsidP="003A51BE">
      <w:pPr>
        <w:spacing w:line="480" w:lineRule="auto"/>
        <w:ind w:left="360" w:right="576" w:hanging="360"/>
        <w:jc w:val="both"/>
        <w:rPr>
          <w:rFonts w:ascii="Times New Roman" w:hAnsi="Times New Roman" w:cs="Times New Roman"/>
        </w:rPr>
      </w:pPr>
      <w:r w:rsidRPr="00E37242">
        <w:rPr>
          <w:rFonts w:ascii="Times New Roman" w:hAnsi="Times New Roman" w:cs="Times New Roman"/>
          <w:b/>
        </w:rPr>
        <w:t>Appearance</w:t>
      </w:r>
      <w:ins w:id="267" w:author="Maheshwari" w:date="2015-08-05T17:31:00Z">
        <w:r w:rsidR="00C863F9">
          <w:rPr>
            <w:rFonts w:ascii="Times New Roman" w:hAnsi="Times New Roman" w:cs="Times New Roman"/>
            <w:b/>
          </w:rPr>
          <w:t xml:space="preserve"> </w:t>
        </w:r>
      </w:ins>
      <w:r w:rsidRPr="00E37242">
        <w:rPr>
          <w:rFonts w:ascii="Times New Roman" w:hAnsi="Times New Roman" w:cs="Times New Roman"/>
        </w:rPr>
        <w:t>Based on the multi-label</w:t>
      </w:r>
      <w:del w:id="268" w:author="Maheshwari" w:date="2015-08-05T17:31:00Z">
        <w:r w:rsidRPr="00E37242" w:rsidDel="00C863F9">
          <w:rPr>
            <w:rFonts w:ascii="Times New Roman" w:hAnsi="Times New Roman" w:cs="Times New Roman"/>
          </w:rPr>
          <w:delText>l</w:delText>
        </w:r>
      </w:del>
      <w:r w:rsidRPr="00E37242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Ground Truth (GT), a Median Ab</w:t>
      </w:r>
      <w:r w:rsidRPr="00E37242">
        <w:rPr>
          <w:rFonts w:ascii="Times New Roman" w:hAnsi="Times New Roman" w:cs="Times New Roman"/>
        </w:rPr>
        <w:t>solute Deviation (MAD) histogram model for every tissue label is built. The</w:t>
      </w:r>
    </w:p>
    <w:p w:rsidR="00B8422B" w:rsidRDefault="00B8422B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</w:p>
    <w:p w:rsidR="00B8422B" w:rsidRDefault="00B8422B" w:rsidP="003A51BE">
      <w:pPr>
        <w:spacing w:line="480" w:lineRule="auto"/>
        <w:ind w:right="576"/>
        <w:jc w:val="center"/>
        <w:rPr>
          <w:rFonts w:ascii="Times New Roman" w:hAnsi="Times New Roman" w:cs="Times New Roman"/>
        </w:rPr>
      </w:pPr>
      <w:r w:rsidRPr="00B8422B">
        <w:rPr>
          <w:rFonts w:ascii="Times New Roman" w:hAnsi="Times New Roman" w:cs="Times New Roman"/>
        </w:rPr>
        <w:t>Table 1: Design choices summary</w:t>
      </w:r>
    </w:p>
    <w:tbl>
      <w:tblPr>
        <w:tblStyle w:val="TableGrid"/>
        <w:tblW w:w="8160" w:type="dxa"/>
        <w:jc w:val="center"/>
        <w:tblInd w:w="2167" w:type="dxa"/>
        <w:tblLook w:val="04A0"/>
      </w:tblPr>
      <w:tblGrid>
        <w:gridCol w:w="1775"/>
        <w:gridCol w:w="6385"/>
      </w:tblGrid>
      <w:tr w:rsidR="00B8422B" w:rsidTr="00B8422B">
        <w:trPr>
          <w:jc w:val="center"/>
        </w:trPr>
        <w:tc>
          <w:tcPr>
            <w:tcW w:w="1775" w:type="dxa"/>
          </w:tcPr>
          <w:p w:rsidR="00B8422B" w:rsidRDefault="00B8422B" w:rsidP="0085308F">
            <w:pPr>
              <w:ind w:right="576"/>
              <w:jc w:val="center"/>
              <w:rPr>
                <w:rFonts w:ascii="Times New Roman" w:hAnsi="Times New Roman" w:cs="Times New Roman"/>
                <w:i/>
              </w:rPr>
            </w:pPr>
            <w:r w:rsidRPr="00B8422B">
              <w:rPr>
                <w:rFonts w:ascii="Times New Roman" w:hAnsi="Times New Roman" w:cs="Times New Roman"/>
                <w:i/>
              </w:rPr>
              <w:t>S</w:t>
            </w:r>
          </w:p>
          <w:p w:rsidR="00B8422B" w:rsidRDefault="00B8422B" w:rsidP="0085308F">
            <w:pPr>
              <w:ind w:right="576"/>
              <w:jc w:val="center"/>
              <w:rPr>
                <w:rFonts w:ascii="Times New Roman" w:hAnsi="Times New Roman" w:cs="Times New Roman"/>
                <w:i/>
              </w:rPr>
            </w:pPr>
          </w:p>
          <w:p w:rsidR="00B8422B" w:rsidRDefault="00B8422B" w:rsidP="0085308F">
            <w:pPr>
              <w:ind w:right="576"/>
              <w:jc w:val="center"/>
              <w:rPr>
                <w:rFonts w:ascii="Times New Roman" w:hAnsi="Times New Roman" w:cs="Times New Roman"/>
              </w:rPr>
            </w:pPr>
            <w:r w:rsidRPr="0010790E">
              <w:rPr>
                <w:rFonts w:ascii="Times New Roman" w:hAnsi="Times New Roman" w:cs="Times New Roman"/>
                <w:i/>
              </w:rPr>
              <w:t>D</w:t>
            </w:r>
            <w:r w:rsidRPr="00265D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·</w:t>
            </w:r>
            <w:r w:rsidRPr="00265DAE">
              <w:rPr>
                <w:rFonts w:ascii="Times New Roman" w:hAnsi="Times New Roman" w:cs="Times New Roman"/>
              </w:rPr>
              <w:t>)</w:t>
            </w:r>
          </w:p>
          <w:p w:rsidR="00B8422B" w:rsidRDefault="00B8422B" w:rsidP="0085308F">
            <w:pPr>
              <w:ind w:right="305"/>
              <w:jc w:val="center"/>
              <w:rPr>
                <w:rFonts w:ascii="Times New Roman" w:hAnsi="Times New Roman" w:cs="Times New Roman"/>
              </w:rPr>
            </w:pPr>
          </w:p>
          <w:p w:rsidR="00B8422B" w:rsidRDefault="00B8422B" w:rsidP="0085308F">
            <w:pPr>
              <w:ind w:right="5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Pr="0069444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·</w:t>
            </w:r>
            <w:r w:rsidRPr="0069444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·</w:t>
            </w:r>
            <w:r w:rsidRPr="00694448">
              <w:rPr>
                <w:rFonts w:ascii="Times New Roman" w:hAnsi="Times New Roman" w:cs="Times New Roman"/>
              </w:rPr>
              <w:t>)</w:t>
            </w:r>
          </w:p>
          <w:p w:rsidR="00B8422B" w:rsidRPr="00B8422B" w:rsidRDefault="00B8422B" w:rsidP="0085308F">
            <w:pPr>
              <w:ind w:right="125"/>
              <w:jc w:val="center"/>
              <w:rPr>
                <w:rFonts w:ascii="Times New Roman" w:hAnsi="Times New Roman" w:cs="Times New Roman"/>
                <w:i/>
              </w:rPr>
            </w:pPr>
            <w:r w:rsidRPr="00B8422B">
              <w:rPr>
                <w:rFonts w:ascii="Times New Roman" w:hAnsi="Times New Roman" w:cs="Times New Roman"/>
              </w:rPr>
              <w:t>arg min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B8422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·</w:t>
            </w:r>
            <w:r w:rsidRPr="00B8422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85" w:type="dxa"/>
          </w:tcPr>
          <w:p w:rsidR="00B8422B" w:rsidRDefault="00B8422B" w:rsidP="0085308F">
            <w:pPr>
              <w:ind w:right="576"/>
              <w:rPr>
                <w:rFonts w:ascii="Times New Roman" w:hAnsi="Times New Roman" w:cs="Times New Roman"/>
              </w:rPr>
            </w:pPr>
            <w:r w:rsidRPr="00B8422B">
              <w:rPr>
                <w:rFonts w:ascii="Times New Roman" w:hAnsi="Times New Roman" w:cs="Times New Roman"/>
              </w:rPr>
              <w:t>Quick-Shift super-pixels</w:t>
            </w:r>
          </w:p>
          <w:p w:rsidR="00B8422B" w:rsidRDefault="00B8422B" w:rsidP="0085308F">
            <w:pPr>
              <w:ind w:right="-528"/>
              <w:rPr>
                <w:rFonts w:ascii="Times New Roman" w:hAnsi="Times New Roman" w:cs="Times New Roman"/>
              </w:rPr>
            </w:pPr>
            <w:r w:rsidRPr="00B8422B">
              <w:rPr>
                <w:rFonts w:ascii="Times New Roman" w:hAnsi="Times New Roman" w:cs="Times New Roman"/>
              </w:rPr>
              <w:t>Background Echo</w:t>
            </w:r>
            <w:ins w:id="269" w:author="Maheshwari" w:date="2015-08-05T17:32:00Z">
              <w:r w:rsidR="00C863F9">
                <w:rPr>
                  <w:rFonts w:ascii="Times New Roman" w:hAnsi="Times New Roman" w:cs="Times New Roman"/>
                </w:rPr>
                <w:t xml:space="preserve"> </w:t>
              </w:r>
            </w:ins>
            <w:r w:rsidRPr="00B8422B">
              <w:rPr>
                <w:rFonts w:ascii="Times New Roman" w:hAnsi="Times New Roman" w:cs="Times New Roman"/>
              </w:rPr>
              <w:t>texture: encoded in Appearance and SIFT-BoW</w:t>
            </w:r>
          </w:p>
          <w:p w:rsidR="00B8422B" w:rsidRDefault="00B8422B" w:rsidP="0085308F">
            <w:pPr>
              <w:ind w:right="576"/>
              <w:rPr>
                <w:rFonts w:ascii="Times New Roman" w:hAnsi="Times New Roman" w:cs="Times New Roman"/>
              </w:rPr>
            </w:pPr>
            <w:r w:rsidRPr="00B8422B">
              <w:rPr>
                <w:rFonts w:ascii="Times New Roman" w:hAnsi="Times New Roman" w:cs="Times New Roman"/>
              </w:rPr>
              <w:t>Echo Pattern: encoded in Appearance, Atlas and Brightness</w:t>
            </w:r>
          </w:p>
          <w:p w:rsidR="00B8422B" w:rsidRDefault="00B8422B" w:rsidP="0085308F">
            <w:pPr>
              <w:ind w:right="576"/>
              <w:rPr>
                <w:rFonts w:ascii="Times New Roman" w:hAnsi="Times New Roman" w:cs="Times New Roman"/>
              </w:rPr>
            </w:pPr>
            <w:r w:rsidRPr="00B8422B">
              <w:rPr>
                <w:rFonts w:ascii="Times New Roman" w:hAnsi="Times New Roman" w:cs="Times New Roman"/>
              </w:rPr>
              <w:t>Acoustic Posterior: encoded in Atlas and Brightness</w:t>
            </w:r>
          </w:p>
          <w:p w:rsidR="00B8422B" w:rsidRDefault="00B8422B" w:rsidP="0085308F">
            <w:pPr>
              <w:ind w:right="576"/>
              <w:rPr>
                <w:rFonts w:ascii="Times New Roman" w:hAnsi="Times New Roman" w:cs="Times New Roman"/>
              </w:rPr>
            </w:pPr>
            <w:r w:rsidRPr="00B8422B">
              <w:rPr>
                <w:rFonts w:ascii="Times New Roman" w:hAnsi="Times New Roman" w:cs="Times New Roman"/>
              </w:rPr>
              <w:t>homogeneity as Eq. (3)</w:t>
            </w:r>
          </w:p>
          <w:p w:rsidR="00B8422B" w:rsidRDefault="00B8422B" w:rsidP="0085308F">
            <w:pPr>
              <w:ind w:right="576"/>
              <w:rPr>
                <w:rFonts w:ascii="Times New Roman" w:hAnsi="Times New Roman" w:cs="Times New Roman"/>
              </w:rPr>
            </w:pPr>
            <w:r w:rsidRPr="00B8422B">
              <w:rPr>
                <w:rFonts w:ascii="Times New Roman" w:hAnsi="Times New Roman" w:cs="Times New Roman"/>
              </w:rPr>
              <w:t>Graph-Cuts</w:t>
            </w:r>
          </w:p>
        </w:tc>
      </w:tr>
    </w:tbl>
    <w:p w:rsidR="00B8422B" w:rsidRDefault="00B8422B" w:rsidP="003A51BE">
      <w:pPr>
        <w:spacing w:line="480" w:lineRule="auto"/>
        <w:ind w:right="576"/>
        <w:rPr>
          <w:rFonts w:ascii="Times New Roman" w:hAnsi="Times New Roman" w:cs="Times New Roman"/>
        </w:rPr>
      </w:pPr>
    </w:p>
    <w:p w:rsidR="00A767B7" w:rsidRDefault="004E0D8E" w:rsidP="003A51BE">
      <w:pPr>
        <w:spacing w:line="480" w:lineRule="auto"/>
        <w:ind w:right="576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114800" cy="10898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348" cy="10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8E" w:rsidRDefault="004E0D8E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4E0D8E">
        <w:rPr>
          <w:rFonts w:ascii="Times New Roman" w:hAnsi="Times New Roman" w:cs="Times New Roman"/>
        </w:rPr>
        <w:t>Fig. 4: Qualitative</w:t>
      </w:r>
      <w:ins w:id="270" w:author="Maheshwari" w:date="2015-08-05T17:32:00Z">
        <w:r w:rsidR="00C863F9">
          <w:rPr>
            <w:rFonts w:ascii="Times New Roman" w:hAnsi="Times New Roman" w:cs="Times New Roman"/>
          </w:rPr>
          <w:t xml:space="preserve"> </w:t>
        </w:r>
      </w:ins>
      <w:r w:rsidRPr="004E0D8E">
        <w:rPr>
          <w:rFonts w:ascii="Times New Roman" w:hAnsi="Times New Roman" w:cs="Times New Roman"/>
        </w:rPr>
        <w:t>results</w:t>
      </w:r>
      <w:ins w:id="271" w:author="Maheshwari" w:date="2015-08-06T08:08:00Z">
        <w:r w:rsidR="00E856C9">
          <w:rPr>
            <w:rFonts w:ascii="Times New Roman" w:hAnsi="Times New Roman" w:cs="Times New Roman"/>
          </w:rPr>
          <w:t>:</w:t>
        </w:r>
      </w:ins>
      <w:del w:id="272" w:author="Maheshwari" w:date="2015-08-06T08:08:00Z">
        <w:r w:rsidRPr="004E0D8E" w:rsidDel="00E856C9">
          <w:rPr>
            <w:rFonts w:ascii="Times New Roman" w:hAnsi="Times New Roman" w:cs="Times New Roman"/>
          </w:rPr>
          <w:delText>.</w:delText>
        </w:r>
      </w:del>
      <w:ins w:id="273" w:author="Maheshwari" w:date="2015-08-05T17:32:00Z">
        <w:r w:rsidR="00C863F9">
          <w:rPr>
            <w:rFonts w:ascii="Times New Roman" w:hAnsi="Times New Roman" w:cs="Times New Roman"/>
          </w:rPr>
          <w:t xml:space="preserve"> </w:t>
        </w:r>
      </w:ins>
      <w:r w:rsidRPr="004E0D8E">
        <w:rPr>
          <w:rFonts w:ascii="Times New Roman" w:hAnsi="Times New Roman" w:cs="Times New Roman"/>
        </w:rPr>
        <w:t>(a)</w:t>
      </w:r>
      <w:ins w:id="274" w:author="Maheshwari" w:date="2015-08-05T17:32:00Z">
        <w:r w:rsidR="00C863F9">
          <w:rPr>
            <w:rFonts w:ascii="Times New Roman" w:hAnsi="Times New Roman" w:cs="Times New Roman"/>
          </w:rPr>
          <w:t xml:space="preserve"> </w:t>
        </w:r>
      </w:ins>
      <w:r w:rsidRPr="004E0D8E">
        <w:rPr>
          <w:rFonts w:ascii="Times New Roman" w:hAnsi="Times New Roman" w:cs="Times New Roman"/>
        </w:rPr>
        <w:t>Example</w:t>
      </w:r>
      <w:ins w:id="275" w:author="Maheshwari" w:date="2015-08-05T17:32:00Z">
        <w:r w:rsidR="00C863F9">
          <w:rPr>
            <w:rFonts w:ascii="Times New Roman" w:hAnsi="Times New Roman" w:cs="Times New Roman"/>
          </w:rPr>
          <w:t xml:space="preserve"> </w:t>
        </w:r>
      </w:ins>
      <w:r w:rsidRPr="004E0D8E">
        <w:rPr>
          <w:rFonts w:ascii="Times New Roman" w:hAnsi="Times New Roman" w:cs="Times New Roman"/>
        </w:rPr>
        <w:t>1:</w:t>
      </w:r>
      <w:ins w:id="276" w:author="Maheshwari" w:date="2015-08-05T17:32:00Z">
        <w:r w:rsidR="00C863F9">
          <w:rPr>
            <w:rFonts w:ascii="Times New Roman" w:hAnsi="Times New Roman" w:cs="Times New Roman"/>
          </w:rPr>
          <w:t xml:space="preserve"> </w:t>
        </w:r>
      </w:ins>
      <w:del w:id="277" w:author="Maheshwari" w:date="2015-08-05T17:32:00Z">
        <w:r w:rsidRPr="004E0D8E" w:rsidDel="00C863F9">
          <w:rPr>
            <w:rFonts w:ascii="Times New Roman" w:hAnsi="Times New Roman" w:cs="Times New Roman"/>
          </w:rPr>
          <w:delText>orignal</w:delText>
        </w:r>
      </w:del>
      <w:ins w:id="278" w:author="Maheshwari" w:date="2015-08-05T17:32:00Z">
        <w:r w:rsidR="00C863F9">
          <w:rPr>
            <w:rFonts w:ascii="Times New Roman" w:hAnsi="Times New Roman" w:cs="Times New Roman"/>
          </w:rPr>
          <w:t xml:space="preserve">original </w:t>
        </w:r>
      </w:ins>
      <w:r w:rsidRPr="004E0D8E">
        <w:rPr>
          <w:rFonts w:ascii="Times New Roman" w:hAnsi="Times New Roman" w:cs="Times New Roman"/>
        </w:rPr>
        <w:t>image,</w:t>
      </w:r>
      <w:ins w:id="279" w:author="Maheshwari" w:date="2015-08-05T17:32:00Z">
        <w:r w:rsidR="00C863F9">
          <w:rPr>
            <w:rFonts w:ascii="Times New Roman" w:hAnsi="Times New Roman" w:cs="Times New Roman"/>
          </w:rPr>
          <w:t xml:space="preserve"> </w:t>
        </w:r>
      </w:ins>
      <w:r w:rsidRPr="004E0D8E">
        <w:rPr>
          <w:rFonts w:ascii="Times New Roman" w:hAnsi="Times New Roman" w:cs="Times New Roman"/>
        </w:rPr>
        <w:t>super-pixels’</w:t>
      </w:r>
      <w:ins w:id="280" w:author="Maheshwari" w:date="2015-08-05T17:32:00Z">
        <w:r w:rsidR="00C863F9">
          <w:rPr>
            <w:rFonts w:ascii="Times New Roman" w:hAnsi="Times New Roman" w:cs="Times New Roman"/>
          </w:rPr>
          <w:t xml:space="preserve"> </w:t>
        </w:r>
      </w:ins>
      <w:r w:rsidRPr="004E0D8E">
        <w:rPr>
          <w:rFonts w:ascii="Times New Roman" w:hAnsi="Times New Roman" w:cs="Times New Roman"/>
        </w:rPr>
        <w:t>delineations</w:t>
      </w:r>
      <w:ins w:id="281" w:author="Maheshwari" w:date="2015-08-06T09:59:00Z">
        <w:r w:rsidR="00835585">
          <w:rPr>
            <w:rFonts w:ascii="Times New Roman" w:hAnsi="Times New Roman" w:cs="Times New Roman"/>
          </w:rPr>
          <w:t>,</w:t>
        </w:r>
      </w:ins>
      <w:ins w:id="282" w:author="Maheshwari" w:date="2015-08-05T17:32:00Z">
        <w:r w:rsidR="00C863F9">
          <w:rPr>
            <w:rFonts w:ascii="Times New Roman" w:hAnsi="Times New Roman" w:cs="Times New Roman"/>
          </w:rPr>
          <w:t xml:space="preserve"> </w:t>
        </w:r>
      </w:ins>
      <w:r w:rsidRPr="004E0D8E">
        <w:rPr>
          <w:rFonts w:ascii="Times New Roman" w:hAnsi="Times New Roman" w:cs="Times New Roman"/>
        </w:rPr>
        <w:t>and GT</w:t>
      </w:r>
      <w:ins w:id="283" w:author="Maheshwari" w:date="2015-08-06T08:08:00Z">
        <w:r w:rsidR="00E856C9">
          <w:rPr>
            <w:rFonts w:ascii="Times New Roman" w:hAnsi="Times New Roman" w:cs="Times New Roman"/>
          </w:rPr>
          <w:t>,</w:t>
        </w:r>
      </w:ins>
      <w:del w:id="284" w:author="Maheshwari" w:date="2015-08-06T08:08:00Z">
        <w:r w:rsidRPr="004E0D8E" w:rsidDel="00E856C9">
          <w:rPr>
            <w:rFonts w:ascii="Times New Roman" w:hAnsi="Times New Roman" w:cs="Times New Roman"/>
          </w:rPr>
          <w:delText>.</w:delText>
        </w:r>
      </w:del>
      <w:r w:rsidRPr="004E0D8E">
        <w:rPr>
          <w:rFonts w:ascii="Times New Roman" w:hAnsi="Times New Roman" w:cs="Times New Roman"/>
        </w:rPr>
        <w:t xml:space="preserve"> (b) Di</w:t>
      </w:r>
      <w:del w:id="285" w:author="Maheshwari" w:date="2015-08-05T17:18:00Z">
        <w:r w:rsidRPr="004E0D8E" w:rsidDel="00AA730F">
          <w:rPr>
            <w:rFonts w:ascii="Cambria Math" w:hAnsi="Cambria Math" w:cs="Cambria Math"/>
          </w:rPr>
          <w:delText>ﬀ</w:delText>
        </w:r>
      </w:del>
      <w:ins w:id="286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4E0D8E">
        <w:rPr>
          <w:rFonts w:ascii="Times New Roman" w:hAnsi="Times New Roman" w:cs="Times New Roman"/>
        </w:rPr>
        <w:t>erences between GT and the delin</w:t>
      </w:r>
      <w:ins w:id="287" w:author="Maheshwari" w:date="2015-08-05T17:32:00Z">
        <w:r w:rsidR="00C863F9">
          <w:rPr>
            <w:rFonts w:ascii="Times New Roman" w:hAnsi="Times New Roman" w:cs="Times New Roman"/>
          </w:rPr>
          <w:t>e</w:t>
        </w:r>
      </w:ins>
      <w:r w:rsidRPr="004E0D8E">
        <w:rPr>
          <w:rFonts w:ascii="Times New Roman" w:hAnsi="Times New Roman" w:cs="Times New Roman"/>
        </w:rPr>
        <w:t>ation resulting from super-pixels’</w:t>
      </w:r>
      <w:ins w:id="288" w:author="Maheshwari" w:date="2015-08-05T17:32:00Z">
        <w:r w:rsidR="00C863F9">
          <w:rPr>
            <w:rFonts w:ascii="Times New Roman" w:hAnsi="Times New Roman" w:cs="Times New Roman"/>
          </w:rPr>
          <w:t xml:space="preserve"> </w:t>
        </w:r>
      </w:ins>
      <w:r w:rsidRPr="004E0D8E">
        <w:rPr>
          <w:rFonts w:ascii="Times New Roman" w:hAnsi="Times New Roman" w:cs="Times New Roman"/>
        </w:rPr>
        <w:t>boundary</w:t>
      </w:r>
      <w:ins w:id="289" w:author="Maheshwari" w:date="2015-08-06T08:08:00Z">
        <w:r w:rsidR="00E856C9">
          <w:rPr>
            <w:rFonts w:ascii="Times New Roman" w:hAnsi="Times New Roman" w:cs="Times New Roman"/>
          </w:rPr>
          <w:t>,</w:t>
        </w:r>
      </w:ins>
      <w:del w:id="290" w:author="Maheshwari" w:date="2015-08-06T08:08:00Z">
        <w:r w:rsidRPr="004E0D8E" w:rsidDel="00E856C9">
          <w:rPr>
            <w:rFonts w:ascii="Times New Roman" w:hAnsi="Times New Roman" w:cs="Times New Roman"/>
          </w:rPr>
          <w:delText>.</w:delText>
        </w:r>
      </w:del>
      <w:r w:rsidRPr="004E0D8E">
        <w:rPr>
          <w:rFonts w:ascii="Times New Roman" w:hAnsi="Times New Roman" w:cs="Times New Roman"/>
        </w:rPr>
        <w:t xml:space="preserve"> (c) Ex. 2</w:t>
      </w:r>
      <w:ins w:id="291" w:author="Maheshwari" w:date="2015-08-06T08:08:00Z">
        <w:r w:rsidR="00E856C9">
          <w:rPr>
            <w:rFonts w:ascii="Times New Roman" w:hAnsi="Times New Roman" w:cs="Times New Roman"/>
          </w:rPr>
          <w:t>,</w:t>
        </w:r>
      </w:ins>
      <w:del w:id="292" w:author="Maheshwari" w:date="2015-08-06T08:08:00Z">
        <w:r w:rsidRPr="004E0D8E" w:rsidDel="00E856C9">
          <w:rPr>
            <w:rFonts w:ascii="Times New Roman" w:hAnsi="Times New Roman" w:cs="Times New Roman"/>
          </w:rPr>
          <w:delText>.</w:delText>
        </w:r>
      </w:del>
      <w:r w:rsidRPr="004E0D8E">
        <w:rPr>
          <w:rFonts w:ascii="Times New Roman" w:hAnsi="Times New Roman" w:cs="Times New Roman"/>
        </w:rPr>
        <w:t xml:space="preserve"> (d) weak </w:t>
      </w:r>
      <w:r>
        <w:rPr>
          <w:rFonts w:ascii="Times New Roman" w:hAnsi="Times New Roman" w:cs="Times New Roman"/>
          <w:i/>
        </w:rPr>
        <w:t>V</w:t>
      </w:r>
      <w:r w:rsidRPr="0069444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·</w:t>
      </w:r>
      <w:r w:rsidRPr="006944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·</w:t>
      </w:r>
      <w:r w:rsidRPr="00694448">
        <w:rPr>
          <w:rFonts w:ascii="Times New Roman" w:hAnsi="Times New Roman" w:cs="Times New Roman"/>
        </w:rPr>
        <w:t>)</w:t>
      </w:r>
      <w:ins w:id="293" w:author="Maheshwari" w:date="2015-08-06T08:08:00Z">
        <w:r w:rsidR="00E856C9">
          <w:rPr>
            <w:rFonts w:ascii="Times New Roman" w:hAnsi="Times New Roman" w:cs="Times New Roman"/>
          </w:rPr>
          <w:t>,</w:t>
        </w:r>
      </w:ins>
      <w:r w:rsidRPr="004E0D8E">
        <w:rPr>
          <w:rFonts w:ascii="Times New Roman" w:hAnsi="Times New Roman" w:cs="Times New Roman"/>
        </w:rPr>
        <w:t xml:space="preserve"> (e) strong </w:t>
      </w:r>
      <w:r>
        <w:rPr>
          <w:rFonts w:ascii="Times New Roman" w:hAnsi="Times New Roman" w:cs="Times New Roman"/>
          <w:i/>
        </w:rPr>
        <w:t>V</w:t>
      </w:r>
      <w:r w:rsidRPr="0069444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·</w:t>
      </w:r>
      <w:r w:rsidRPr="006944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·</w:t>
      </w:r>
      <w:r w:rsidRPr="00694448">
        <w:rPr>
          <w:rFonts w:ascii="Times New Roman" w:hAnsi="Times New Roman" w:cs="Times New Roman"/>
        </w:rPr>
        <w:t>)</w:t>
      </w:r>
      <w:ins w:id="294" w:author="Maheshwari" w:date="2015-08-06T09:59:00Z">
        <w:r w:rsidR="00835585">
          <w:rPr>
            <w:rFonts w:ascii="Times New Roman" w:hAnsi="Times New Roman" w:cs="Times New Roman"/>
          </w:rPr>
          <w:t>.</w:t>
        </w:r>
      </w:ins>
    </w:p>
    <w:p w:rsidR="0055022D" w:rsidRDefault="0055022D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</w:p>
    <w:p w:rsidR="0055022D" w:rsidRDefault="0055022D" w:rsidP="003A51BE">
      <w:pPr>
        <w:spacing w:line="480" w:lineRule="auto"/>
        <w:ind w:left="360" w:right="576"/>
        <w:jc w:val="both"/>
        <w:rPr>
          <w:rFonts w:ascii="Times New Roman" w:hAnsi="Times New Roman" w:cs="Times New Roman"/>
        </w:rPr>
      </w:pPr>
      <w:r w:rsidRPr="0055022D">
        <w:rPr>
          <w:rFonts w:ascii="Times New Roman" w:hAnsi="Times New Roman" w:cs="Times New Roman"/>
        </w:rPr>
        <w:lastRenderedPageBreak/>
        <w:t xml:space="preserve">Appearance feature is computed as the </w:t>
      </w:r>
      <w:r w:rsidRPr="0055022D">
        <w:rPr>
          <w:rFonts w:ascii="Times New Roman" w:hAnsi="Times New Roman" w:cs="Times New Roman"/>
          <w:i/>
        </w:rPr>
        <w:t>χ</w:t>
      </w:r>
      <w:r w:rsidRPr="0055022D">
        <w:rPr>
          <w:rFonts w:ascii="Times New Roman" w:hAnsi="Times New Roman" w:cs="Times New Roman"/>
          <w:vertAlign w:val="superscript"/>
        </w:rPr>
        <w:t>2</w:t>
      </w:r>
      <w:r w:rsidRPr="0055022D">
        <w:rPr>
          <w:rFonts w:ascii="Times New Roman" w:hAnsi="Times New Roman" w:cs="Times New Roman"/>
        </w:rPr>
        <w:t xml:space="preserve"> distance between a histogram of</w:t>
      </w:r>
      <w:ins w:id="295" w:author="Maheshwari" w:date="2015-08-05T17:33:00Z">
        <w:r w:rsidR="00441573">
          <w:rPr>
            <w:rFonts w:ascii="Times New Roman" w:hAnsi="Times New Roman" w:cs="Times New Roman"/>
          </w:rPr>
          <w:t xml:space="preserve"> </w:t>
        </w:r>
      </w:ins>
      <w:r w:rsidRPr="0055022D">
        <w:rPr>
          <w:rFonts w:ascii="Times New Roman" w:hAnsi="Times New Roman" w:cs="Times New Roman"/>
          <w:i/>
        </w:rPr>
        <w:t>s</w:t>
      </w:r>
      <w:r w:rsidRPr="0055022D">
        <w:rPr>
          <w:rFonts w:ascii="Times New Roman" w:hAnsi="Times New Roman" w:cs="Times New Roman"/>
        </w:rPr>
        <w:t xml:space="preserve"> and the models generated.</w:t>
      </w:r>
    </w:p>
    <w:p w:rsidR="0055022D" w:rsidRDefault="003601EF" w:rsidP="003A51BE">
      <w:pPr>
        <w:spacing w:line="480" w:lineRule="auto"/>
        <w:ind w:left="360" w:right="576" w:hanging="360"/>
        <w:jc w:val="both"/>
        <w:rPr>
          <w:rFonts w:ascii="Times New Roman" w:hAnsi="Times New Roman" w:cs="Times New Roman"/>
        </w:rPr>
      </w:pPr>
      <w:r w:rsidRPr="003601EF">
        <w:rPr>
          <w:rFonts w:ascii="Times New Roman" w:hAnsi="Times New Roman" w:cs="Times New Roman"/>
          <w:b/>
        </w:rPr>
        <w:t>Atlas</w:t>
      </w:r>
      <w:ins w:id="296" w:author="Maheshwari" w:date="2015-08-05T17:33:00Z">
        <w:r w:rsidR="00441573">
          <w:rPr>
            <w:rFonts w:ascii="Times New Roman" w:hAnsi="Times New Roman" w:cs="Times New Roman"/>
            <w:b/>
          </w:rPr>
          <w:t xml:space="preserve"> </w:t>
        </w:r>
      </w:ins>
      <w:r w:rsidRPr="003601EF">
        <w:rPr>
          <w:rFonts w:ascii="Times New Roman" w:hAnsi="Times New Roman" w:cs="Times New Roman"/>
        </w:rPr>
        <w:t>Based on the multi-label</w:t>
      </w:r>
      <w:del w:id="297" w:author="Maheshwari" w:date="2015-08-05T17:33:00Z">
        <w:r w:rsidRPr="003601EF" w:rsidDel="00441573">
          <w:rPr>
            <w:rFonts w:ascii="Times New Roman" w:hAnsi="Times New Roman" w:cs="Times New Roman"/>
          </w:rPr>
          <w:delText>l</w:delText>
        </w:r>
      </w:del>
      <w:r w:rsidRPr="003601EF">
        <w:rPr>
          <w:rFonts w:ascii="Times New Roman" w:hAnsi="Times New Roman" w:cs="Times New Roman"/>
        </w:rPr>
        <w:t>ed GT</w:t>
      </w:r>
      <w:ins w:id="298" w:author="Maheshwari" w:date="2015-08-05T17:33:00Z">
        <w:r w:rsidR="00441573">
          <w:rPr>
            <w:rFonts w:ascii="Times New Roman" w:hAnsi="Times New Roman" w:cs="Times New Roman"/>
          </w:rPr>
          <w:t>,</w:t>
        </w:r>
      </w:ins>
      <w:r w:rsidRPr="003601EF">
        <w:rPr>
          <w:rFonts w:ascii="Times New Roman" w:hAnsi="Times New Roman" w:cs="Times New Roman"/>
        </w:rPr>
        <w:t xml:space="preserve"> an atlas is </w:t>
      </w:r>
      <w:del w:id="299" w:author="Maheshwari" w:date="2015-08-05T17:33:00Z">
        <w:r w:rsidRPr="003601EF" w:rsidDel="00441573">
          <w:rPr>
            <w:rFonts w:ascii="Times New Roman" w:hAnsi="Times New Roman" w:cs="Times New Roman"/>
          </w:rPr>
          <w:delText xml:space="preserve">build </w:delText>
        </w:r>
      </w:del>
      <w:ins w:id="300" w:author="Maheshwari" w:date="2015-08-05T17:33:00Z">
        <w:r w:rsidR="00441573" w:rsidRPr="003601EF">
          <w:rPr>
            <w:rFonts w:ascii="Times New Roman" w:hAnsi="Times New Roman" w:cs="Times New Roman"/>
          </w:rPr>
          <w:t>buil</w:t>
        </w:r>
        <w:r w:rsidR="00441573">
          <w:rPr>
            <w:rFonts w:ascii="Times New Roman" w:hAnsi="Times New Roman" w:cs="Times New Roman"/>
          </w:rPr>
          <w:t>t</w:t>
        </w:r>
        <w:r w:rsidR="00441573" w:rsidRPr="003601EF">
          <w:rPr>
            <w:rFonts w:ascii="Times New Roman" w:hAnsi="Times New Roman" w:cs="Times New Roman"/>
          </w:rPr>
          <w:t xml:space="preserve"> </w:t>
        </w:r>
      </w:ins>
      <w:r w:rsidRPr="003601EF">
        <w:rPr>
          <w:rFonts w:ascii="Times New Roman" w:hAnsi="Times New Roman" w:cs="Times New Roman"/>
        </w:rPr>
        <w:t>to encode the labels</w:t>
      </w:r>
      <w:ins w:id="301" w:author="Maheshwari" w:date="2015-08-05T17:33:00Z">
        <w:r w:rsidR="00441573">
          <w:rPr>
            <w:rFonts w:ascii="Times New Roman" w:hAnsi="Times New Roman" w:cs="Times New Roman"/>
          </w:rPr>
          <w:t xml:space="preserve"> </w:t>
        </w:r>
      </w:ins>
      <w:r w:rsidRPr="003601EF">
        <w:rPr>
          <w:rFonts w:ascii="Times New Roman" w:hAnsi="Times New Roman" w:cs="Times New Roman"/>
        </w:rPr>
        <w:t xml:space="preserve">likelihood based on the location of </w:t>
      </w:r>
      <w:r w:rsidRPr="003601EF">
        <w:rPr>
          <w:rFonts w:ascii="Times New Roman" w:hAnsi="Times New Roman" w:cs="Times New Roman"/>
          <w:i/>
        </w:rPr>
        <w:t>s</w:t>
      </w:r>
      <w:r w:rsidRPr="003601EF">
        <w:rPr>
          <w:rFonts w:ascii="Times New Roman" w:hAnsi="Times New Roman" w:cs="Times New Roman"/>
        </w:rPr>
        <w:t>.</w:t>
      </w:r>
    </w:p>
    <w:p w:rsidR="003601EF" w:rsidRDefault="00891015" w:rsidP="003A51BE">
      <w:pPr>
        <w:spacing w:line="480" w:lineRule="auto"/>
        <w:ind w:left="360" w:right="576" w:hanging="360"/>
        <w:jc w:val="both"/>
        <w:rPr>
          <w:rFonts w:ascii="Times New Roman" w:hAnsi="Times New Roman" w:cs="Times New Roman"/>
        </w:rPr>
      </w:pPr>
      <w:r w:rsidRPr="00891015">
        <w:rPr>
          <w:rFonts w:ascii="Times New Roman" w:hAnsi="Times New Roman" w:cs="Times New Roman"/>
          <w:b/>
        </w:rPr>
        <w:t>Brightness</w:t>
      </w:r>
      <w:ins w:id="302" w:author="Maheshwari" w:date="2015-08-05T17:33:00Z">
        <w:r w:rsidR="00441573">
          <w:rPr>
            <w:rFonts w:ascii="Times New Roman" w:hAnsi="Times New Roman" w:cs="Times New Roman"/>
            <w:b/>
          </w:rPr>
          <w:t xml:space="preserve"> </w:t>
        </w:r>
      </w:ins>
      <w:r w:rsidRPr="00891015">
        <w:rPr>
          <w:rFonts w:ascii="Times New Roman" w:hAnsi="Times New Roman" w:cs="Times New Roman"/>
        </w:rPr>
        <w:t xml:space="preserve">Intensity descriptors are computed based on </w:t>
      </w:r>
      <w:ins w:id="303" w:author="Maheshwari" w:date="2015-08-06T08:08:00Z">
        <w:r w:rsidR="008F1313">
          <w:rPr>
            <w:rFonts w:ascii="Times New Roman" w:hAnsi="Times New Roman" w:cs="Times New Roman"/>
          </w:rPr>
          <w:t xml:space="preserve">the </w:t>
        </w:r>
      </w:ins>
      <w:r w:rsidRPr="00891015">
        <w:rPr>
          <w:rFonts w:ascii="Times New Roman" w:hAnsi="Times New Roman" w:cs="Times New Roman"/>
        </w:rPr>
        <w:t xml:space="preserve">statistics of </w:t>
      </w:r>
      <w:r w:rsidRPr="00891015">
        <w:rPr>
          <w:rFonts w:ascii="Times New Roman" w:hAnsi="Times New Roman" w:cs="Times New Roman"/>
          <w:i/>
        </w:rPr>
        <w:t>s</w:t>
      </w:r>
      <w:r w:rsidRPr="00891015">
        <w:rPr>
          <w:rFonts w:ascii="Times New Roman" w:hAnsi="Times New Roman" w:cs="Times New Roman"/>
        </w:rPr>
        <w:t xml:space="preserve"> (</w:t>
      </w:r>
      <w:r w:rsidRPr="00891015">
        <w:rPr>
          <w:rFonts w:ascii="Times New Roman" w:hAnsi="Times New Roman" w:cs="Times New Roman"/>
          <w:i/>
        </w:rPr>
        <w:t>i.e</w:t>
      </w:r>
      <w:ins w:id="304" w:author="Maheshwari" w:date="2015-08-06T08:09:00Z">
        <w:r w:rsidR="008F1313">
          <w:rPr>
            <w:rFonts w:ascii="Times New Roman" w:hAnsi="Times New Roman" w:cs="Times New Roman"/>
            <w:i/>
          </w:rPr>
          <w:t>.</w:t>
        </w:r>
      </w:ins>
      <w:del w:id="305" w:author="Maheshwari" w:date="2015-08-06T08:09:00Z">
        <w:r w:rsidRPr="00891015" w:rsidDel="008F1313">
          <w:rPr>
            <w:rFonts w:ascii="Times New Roman" w:hAnsi="Times New Roman" w:cs="Times New Roman"/>
          </w:rPr>
          <w:delText>:</w:delText>
        </w:r>
      </w:del>
      <w:ins w:id="306" w:author="Maheshwari" w:date="2015-08-05T17:33:00Z">
        <w:r w:rsidR="00441573">
          <w:rPr>
            <w:rFonts w:ascii="Times New Roman" w:hAnsi="Times New Roman" w:cs="Times New Roman"/>
          </w:rPr>
          <w:t xml:space="preserve"> </w:t>
        </w:r>
      </w:ins>
      <w:r w:rsidRPr="00891015">
        <w:rPr>
          <w:rFonts w:ascii="Times New Roman" w:hAnsi="Times New Roman" w:cs="Times New Roman"/>
        </w:rPr>
        <w:t>mean, median, mode) and are compared with some intensity markers of the</w:t>
      </w:r>
      <w:ins w:id="307" w:author="Maheshwari" w:date="2015-08-05T17:33:00Z">
        <w:r w:rsidR="00441573">
          <w:rPr>
            <w:rFonts w:ascii="Times New Roman" w:hAnsi="Times New Roman" w:cs="Times New Roman"/>
          </w:rPr>
          <w:t xml:space="preserve"> </w:t>
        </w:r>
      </w:ins>
      <w:r w:rsidRPr="00891015">
        <w:rPr>
          <w:rFonts w:ascii="Times New Roman" w:hAnsi="Times New Roman" w:cs="Times New Roman"/>
        </w:rPr>
        <w:t xml:space="preserve">set </w:t>
      </w:r>
      <w:r w:rsidRPr="00891015">
        <w:rPr>
          <w:rFonts w:ascii="Times New Roman" w:hAnsi="Times New Roman" w:cs="Times New Roman"/>
          <w:i/>
        </w:rPr>
        <w:t>S</w:t>
      </w:r>
      <w:r w:rsidRPr="00891015">
        <w:rPr>
          <w:rFonts w:ascii="Times New Roman" w:hAnsi="Times New Roman" w:cs="Times New Roman"/>
        </w:rPr>
        <w:t xml:space="preserve"> such as the minimum intensity value, the maximum, its mean, etc.</w:t>
      </w:r>
    </w:p>
    <w:p w:rsidR="00891015" w:rsidRDefault="00891015" w:rsidP="003A51BE">
      <w:pPr>
        <w:spacing w:line="480" w:lineRule="auto"/>
        <w:ind w:left="360" w:right="576" w:hanging="360"/>
        <w:jc w:val="both"/>
        <w:rPr>
          <w:rFonts w:ascii="Times New Roman" w:hAnsi="Times New Roman" w:cs="Times New Roman"/>
        </w:rPr>
      </w:pPr>
      <w:r w:rsidRPr="00891015">
        <w:rPr>
          <w:rFonts w:ascii="Times New Roman" w:hAnsi="Times New Roman" w:cs="Times New Roman"/>
          <w:b/>
        </w:rPr>
        <w:t>Self-Invariant Feature Transform (SIFT)-Back-of-Features (BoF)</w:t>
      </w:r>
      <w:r w:rsidRPr="00891015">
        <w:rPr>
          <w:rFonts w:ascii="Times New Roman" w:hAnsi="Times New Roman" w:cs="Times New Roman"/>
          <w:i/>
        </w:rPr>
        <w:t>s</w:t>
      </w:r>
      <w:r w:rsidRPr="00891015">
        <w:rPr>
          <w:rFonts w:ascii="Times New Roman" w:hAnsi="Times New Roman" w:cs="Times New Roman"/>
        </w:rPr>
        <w:t xml:space="preserve"> is</w:t>
      </w:r>
      <w:ins w:id="308" w:author="Maheshwari" w:date="2015-08-05T17:33:00Z">
        <w:r w:rsidR="00441573">
          <w:rPr>
            <w:rFonts w:ascii="Times New Roman" w:hAnsi="Times New Roman" w:cs="Times New Roman"/>
          </w:rPr>
          <w:t xml:space="preserve"> </w:t>
        </w:r>
      </w:ins>
      <w:r w:rsidRPr="00891015">
        <w:rPr>
          <w:rFonts w:ascii="Times New Roman" w:hAnsi="Times New Roman" w:cs="Times New Roman"/>
        </w:rPr>
        <w:t>described as a</w:t>
      </w:r>
      <w:del w:id="309" w:author="Maheshwari" w:date="2015-08-05T17:33:00Z">
        <w:r w:rsidRPr="00891015" w:rsidDel="00441573">
          <w:rPr>
            <w:rFonts w:ascii="Times New Roman" w:hAnsi="Times New Roman" w:cs="Times New Roman"/>
          </w:rPr>
          <w:delText>n</w:delText>
        </w:r>
      </w:del>
      <w:r w:rsidRPr="00891015">
        <w:rPr>
          <w:rFonts w:ascii="Times New Roman" w:hAnsi="Times New Roman" w:cs="Times New Roman"/>
        </w:rPr>
        <w:t xml:space="preserve"> histogram of visual words based on SIFT [6]. The dictionary</w:t>
      </w:r>
      <w:ins w:id="310" w:author="Maheshwari" w:date="2015-08-05T17:33:00Z">
        <w:r w:rsidR="00441573">
          <w:rPr>
            <w:rFonts w:ascii="Times New Roman" w:hAnsi="Times New Roman" w:cs="Times New Roman"/>
          </w:rPr>
          <w:t xml:space="preserve"> </w:t>
        </w:r>
      </w:ins>
      <w:r w:rsidRPr="00891015">
        <w:rPr>
          <w:rFonts w:ascii="Times New Roman" w:hAnsi="Times New Roman" w:cs="Times New Roman"/>
        </w:rPr>
        <w:t>is built with 36 words.</w:t>
      </w:r>
    </w:p>
    <w:p w:rsidR="00965C2A" w:rsidRDefault="00965C2A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965C2A">
        <w:rPr>
          <w:rFonts w:ascii="Times New Roman" w:hAnsi="Times New Roman" w:cs="Times New Roman"/>
        </w:rPr>
        <w:t>The</w:t>
      </w:r>
      <w:ins w:id="311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relationships</w:t>
      </w:r>
      <w:ins w:id="312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between</w:t>
      </w:r>
      <w:ins w:id="313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the</w:t>
      </w:r>
      <w:ins w:id="314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lexicon</w:t>
      </w:r>
      <w:ins w:id="315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and</w:t>
      </w:r>
      <w:ins w:id="316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</w:t>
      </w:r>
      <w:ins w:id="317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descriptors</w:t>
      </w:r>
      <w:ins w:id="318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del w:id="319" w:author="Maheshwari" w:date="2015-08-06T10:32:00Z">
        <w:r w:rsidDel="0006231C">
          <w:rPr>
            <w:rFonts w:ascii="Times New Roman" w:hAnsi="Times New Roman" w:cs="Times New Roman"/>
          </w:rPr>
          <w:delText>previously</w:delText>
        </w:r>
      </w:del>
      <w:r>
        <w:rPr>
          <w:rFonts w:ascii="Times New Roman" w:hAnsi="Times New Roman" w:cs="Times New Roman"/>
        </w:rPr>
        <w:t>de</w:t>
      </w:r>
      <w:r w:rsidRPr="00965C2A">
        <w:rPr>
          <w:rFonts w:ascii="Times New Roman" w:hAnsi="Times New Roman" w:cs="Times New Roman"/>
        </w:rPr>
        <w:t xml:space="preserve">scribed </w:t>
      </w:r>
      <w:del w:id="320" w:author="Maheshwari" w:date="2015-08-05T17:34:00Z">
        <w:r w:rsidRPr="00965C2A" w:rsidDel="00441573">
          <w:rPr>
            <w:rFonts w:ascii="Times New Roman" w:hAnsi="Times New Roman" w:cs="Times New Roman"/>
          </w:rPr>
          <w:delText xml:space="preserve">is </w:delText>
        </w:r>
      </w:del>
      <w:ins w:id="321" w:author="Maheshwari" w:date="2015-08-06T10:32:00Z">
        <w:r w:rsidR="0006231C">
          <w:rPr>
            <w:rFonts w:ascii="Times New Roman" w:hAnsi="Times New Roman" w:cs="Times New Roman"/>
          </w:rPr>
          <w:t xml:space="preserve">previously </w:t>
        </w:r>
      </w:ins>
      <w:ins w:id="322" w:author="Maheshwari" w:date="2015-08-05T17:34:00Z">
        <w:r w:rsidR="00441573">
          <w:rPr>
            <w:rFonts w:ascii="Times New Roman" w:hAnsi="Times New Roman" w:cs="Times New Roman"/>
          </w:rPr>
          <w:t>are</w:t>
        </w:r>
        <w:r w:rsidR="00441573" w:rsidRPr="00965C2A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depicted in Table 1. More precisely, we highlight the corresponding</w:t>
      </w:r>
      <w:ins w:id="323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elements of the lexicon</w:t>
      </w:r>
      <w:ins w:id="324" w:author="Maheshwari" w:date="2015-08-05T17:34:00Z">
        <w:r w:rsidR="00441573">
          <w:rPr>
            <w:rFonts w:ascii="Times New Roman" w:hAnsi="Times New Roman" w:cs="Times New Roman"/>
          </w:rPr>
          <w:t>,</w:t>
        </w:r>
      </w:ins>
      <w:r w:rsidRPr="00965C2A">
        <w:rPr>
          <w:rFonts w:ascii="Times New Roman" w:hAnsi="Times New Roman" w:cs="Times New Roman"/>
        </w:rPr>
        <w:t xml:space="preserve"> which is encoded by each feature. A choice regarding</w:t>
      </w:r>
      <w:ins w:id="325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 xml:space="preserve">the encoding of the data term </w:t>
      </w:r>
      <w:r w:rsidRPr="0010790E">
        <w:rPr>
          <w:rFonts w:ascii="Times New Roman" w:hAnsi="Times New Roman" w:cs="Times New Roman"/>
          <w:i/>
        </w:rPr>
        <w:t>D</w:t>
      </w:r>
      <w:r w:rsidRPr="00265D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·</w:t>
      </w:r>
      <w:r w:rsidRPr="00265DAE">
        <w:rPr>
          <w:rFonts w:ascii="Times New Roman" w:hAnsi="Times New Roman" w:cs="Times New Roman"/>
        </w:rPr>
        <w:t>)</w:t>
      </w:r>
      <w:r w:rsidRPr="00965C2A">
        <w:rPr>
          <w:rFonts w:ascii="Times New Roman" w:hAnsi="Times New Roman" w:cs="Times New Roman"/>
        </w:rPr>
        <w:t xml:space="preserve"> has to be made by using a</w:t>
      </w:r>
      <w:ins w:id="326" w:author="Maheshwari" w:date="2015-08-05T17:34:00Z">
        <w:r w:rsidR="00441573">
          <w:rPr>
            <w:rFonts w:ascii="Times New Roman" w:hAnsi="Times New Roman" w:cs="Times New Roman"/>
          </w:rPr>
          <w:t>n</w:t>
        </w:r>
      </w:ins>
      <w:r w:rsidRPr="00965C2A">
        <w:rPr>
          <w:rFonts w:ascii="Times New Roman" w:hAnsi="Times New Roman" w:cs="Times New Roman"/>
        </w:rPr>
        <w:t xml:space="preserve"> ML classi</w:t>
      </w:r>
      <w:del w:id="327" w:author="Maheshwari" w:date="2015-08-05T17:15:00Z">
        <w:r w:rsidRPr="00965C2A" w:rsidDel="005C40FA">
          <w:rPr>
            <w:rFonts w:ascii="Times New Roman" w:hAnsi="Times New Roman" w:cs="Times New Roman"/>
          </w:rPr>
          <w:delText>ﬁ</w:delText>
        </w:r>
      </w:del>
      <w:ins w:id="328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965C2A">
        <w:rPr>
          <w:rFonts w:ascii="Times New Roman" w:hAnsi="Times New Roman" w:cs="Times New Roman"/>
        </w:rPr>
        <w:t>er.</w:t>
      </w:r>
      <w:ins w:id="329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A</w:t>
      </w:r>
      <w:del w:id="330" w:author="Maheshwari" w:date="2015-08-05T17:34:00Z">
        <w:r w:rsidRPr="00965C2A" w:rsidDel="00441573">
          <w:rPr>
            <w:rFonts w:ascii="Times New Roman" w:hAnsi="Times New Roman" w:cs="Times New Roman"/>
          </w:rPr>
          <w:delText>n</w:delText>
        </w:r>
      </w:del>
      <w:r w:rsidRPr="00965C2A">
        <w:rPr>
          <w:rFonts w:ascii="Times New Roman" w:hAnsi="Times New Roman" w:cs="Times New Roman"/>
        </w:rPr>
        <w:t xml:space="preserve"> Support Vector Machine</w:t>
      </w:r>
      <w:del w:id="331" w:author="Maheshwari" w:date="2015-08-05T17:34:00Z">
        <w:r w:rsidRPr="00965C2A" w:rsidDel="00441573">
          <w:rPr>
            <w:rFonts w:ascii="Times New Roman" w:hAnsi="Times New Roman" w:cs="Times New Roman"/>
          </w:rPr>
          <w:delText>s</w:delText>
        </w:r>
      </w:del>
      <w:r w:rsidRPr="00965C2A">
        <w:rPr>
          <w:rFonts w:ascii="Times New Roman" w:hAnsi="Times New Roman" w:cs="Times New Roman"/>
        </w:rPr>
        <w:t xml:space="preserve"> (SVM) classi</w:t>
      </w:r>
      <w:del w:id="332" w:author="Maheshwari" w:date="2015-08-05T17:15:00Z">
        <w:r w:rsidRPr="00965C2A" w:rsidDel="005C40FA">
          <w:rPr>
            <w:rFonts w:ascii="Times New Roman" w:hAnsi="Times New Roman" w:cs="Times New Roman"/>
          </w:rPr>
          <w:delText>ﬁ</w:delText>
        </w:r>
      </w:del>
      <w:ins w:id="333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965C2A">
        <w:rPr>
          <w:rFonts w:ascii="Times New Roman" w:hAnsi="Times New Roman" w:cs="Times New Roman"/>
        </w:rPr>
        <w:t>er with a</w:t>
      </w:r>
      <w:del w:id="334" w:author="Maheshwari" w:date="2015-08-05T17:34:00Z">
        <w:r w:rsidRPr="00965C2A" w:rsidDel="00441573">
          <w:rPr>
            <w:rFonts w:ascii="Times New Roman" w:hAnsi="Times New Roman" w:cs="Times New Roman"/>
          </w:rPr>
          <w:delText>n</w:delText>
        </w:r>
      </w:del>
      <w:r w:rsidRPr="00965C2A">
        <w:rPr>
          <w:rFonts w:ascii="Times New Roman" w:hAnsi="Times New Roman" w:cs="Times New Roman"/>
        </w:rPr>
        <w:t xml:space="preserve"> Radial Basis Function</w:t>
      </w:r>
      <w:ins w:id="335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(RBF) kernel is selected to determine the data model during the training stage.</w:t>
      </w:r>
      <w:ins w:id="336" w:author="Maheshwari" w:date="2015-08-05T17:34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 xml:space="preserve">The pairwise term </w:t>
      </w:r>
      <w:del w:id="337" w:author="Maheshwari" w:date="2015-08-05T17:35:00Z">
        <w:r w:rsidRPr="00965C2A" w:rsidDel="00441573">
          <w:rPr>
            <w:rFonts w:ascii="Times New Roman" w:hAnsi="Times New Roman" w:cs="Times New Roman"/>
          </w:rPr>
          <w:delText xml:space="preserve">is </w:delText>
        </w:r>
      </w:del>
      <w:ins w:id="338" w:author="Maheshwari" w:date="2015-08-05T17:35:00Z">
        <w:r w:rsidR="00441573" w:rsidRPr="00965C2A">
          <w:rPr>
            <w:rFonts w:ascii="Times New Roman" w:hAnsi="Times New Roman" w:cs="Times New Roman"/>
          </w:rPr>
          <w:t>i</w:t>
        </w:r>
        <w:r w:rsidR="00441573">
          <w:rPr>
            <w:rFonts w:ascii="Times New Roman" w:hAnsi="Times New Roman" w:cs="Times New Roman"/>
          </w:rPr>
          <w:t>n</w:t>
        </w:r>
        <w:r w:rsidR="00441573" w:rsidRPr="00965C2A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our framework was de</w:t>
      </w:r>
      <w:del w:id="339" w:author="Maheshwari" w:date="2015-08-05T17:15:00Z">
        <w:r w:rsidRPr="00965C2A" w:rsidDel="005C40FA">
          <w:rPr>
            <w:rFonts w:ascii="Times New Roman" w:hAnsi="Times New Roman" w:cs="Times New Roman"/>
          </w:rPr>
          <w:delText>ﬁ</w:delText>
        </w:r>
      </w:del>
      <w:ins w:id="340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965C2A">
        <w:rPr>
          <w:rFonts w:ascii="Times New Roman" w:hAnsi="Times New Roman" w:cs="Times New Roman"/>
        </w:rPr>
        <w:t>ned as in Eq. (3). The optimization</w:t>
      </w:r>
      <w:ins w:id="341" w:author="Maheshwari" w:date="2015-08-05T17:35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 xml:space="preserve">method used as </w:t>
      </w:r>
      <w:ins w:id="342" w:author="Maheshwari" w:date="2015-08-06T08:09:00Z">
        <w:r w:rsidR="008F1313">
          <w:rPr>
            <w:rFonts w:ascii="Times New Roman" w:hAnsi="Times New Roman" w:cs="Times New Roman"/>
          </w:rPr>
          <w:t xml:space="preserve">a </w:t>
        </w:r>
      </w:ins>
      <w:r w:rsidRPr="00965C2A">
        <w:rPr>
          <w:rFonts w:ascii="Times New Roman" w:hAnsi="Times New Roman" w:cs="Times New Roman"/>
        </w:rPr>
        <w:t xml:space="preserve">solver to minimize our cost function </w:t>
      </w:r>
      <w:r w:rsidRPr="00965C2A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(·</w:t>
      </w:r>
      <w:r w:rsidRPr="00965C2A">
        <w:rPr>
          <w:rFonts w:ascii="Times New Roman" w:hAnsi="Times New Roman" w:cs="Times New Roman"/>
        </w:rPr>
        <w:t>) is Graph-Cuts (GC).</w:t>
      </w:r>
      <w:ins w:id="343" w:author="Maheshwari" w:date="2015-08-05T17:35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 xml:space="preserve">GC when applicable allows </w:t>
      </w:r>
      <w:ins w:id="344" w:author="Maheshwari" w:date="2015-08-06T08:10:00Z">
        <w:r w:rsidR="008F1313">
          <w:rPr>
            <w:rFonts w:ascii="Times New Roman" w:hAnsi="Times New Roman" w:cs="Times New Roman"/>
          </w:rPr>
          <w:t xml:space="preserve">one </w:t>
        </w:r>
      </w:ins>
      <w:r w:rsidRPr="00965C2A">
        <w:rPr>
          <w:rFonts w:ascii="Times New Roman" w:hAnsi="Times New Roman" w:cs="Times New Roman"/>
        </w:rPr>
        <w:t xml:space="preserve">to rapidly </w:t>
      </w:r>
      <w:del w:id="345" w:author="Maheshwari" w:date="2015-08-05T17:15:00Z">
        <w:r w:rsidRPr="00965C2A" w:rsidDel="005C40FA">
          <w:rPr>
            <w:rFonts w:ascii="Times New Roman" w:hAnsi="Times New Roman" w:cs="Times New Roman"/>
          </w:rPr>
          <w:delText>ﬁ</w:delText>
        </w:r>
      </w:del>
      <w:ins w:id="346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965C2A">
        <w:rPr>
          <w:rFonts w:ascii="Times New Roman" w:hAnsi="Times New Roman" w:cs="Times New Roman"/>
        </w:rPr>
        <w:t>nd a strong local minima guaranteeing</w:t>
      </w:r>
      <w:ins w:id="347" w:author="Maheshwari" w:date="2015-08-05T17:35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that no other minimum with lower energies can be found [3]. GC is applicable if,</w:t>
      </w:r>
      <w:ins w:id="348" w:author="Maheshwari" w:date="2015-08-05T17:35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and only if, the pairwise term favo</w:t>
      </w:r>
      <w:del w:id="349" w:author="Maheshwari" w:date="2015-08-05T17:35:00Z">
        <w:r w:rsidRPr="00965C2A" w:rsidDel="00441573">
          <w:rPr>
            <w:rFonts w:ascii="Times New Roman" w:hAnsi="Times New Roman" w:cs="Times New Roman"/>
          </w:rPr>
          <w:delText>u</w:delText>
        </w:r>
      </w:del>
      <w:r w:rsidRPr="00965C2A">
        <w:rPr>
          <w:rFonts w:ascii="Times New Roman" w:hAnsi="Times New Roman" w:cs="Times New Roman"/>
        </w:rPr>
        <w:t>rs coherent</w:t>
      </w:r>
      <w:r>
        <w:rPr>
          <w:rFonts w:ascii="Times New Roman" w:hAnsi="Times New Roman" w:cs="Times New Roman"/>
        </w:rPr>
        <w:t xml:space="preserve"> label</w:t>
      </w:r>
      <w:del w:id="350" w:author="Maheshwari" w:date="2015-08-05T17:35:00Z">
        <w:r w:rsidDel="00441573">
          <w:rPr>
            <w:rFonts w:ascii="Times New Roman" w:hAnsi="Times New Roman" w:cs="Times New Roman"/>
          </w:rPr>
          <w:delText>l</w:delText>
        </w:r>
      </w:del>
      <w:r>
        <w:rPr>
          <w:rFonts w:ascii="Times New Roman" w:hAnsi="Times New Roman" w:cs="Times New Roman"/>
        </w:rPr>
        <w:t>ing con</w:t>
      </w:r>
      <w:del w:id="351" w:author="Maheshwari" w:date="2015-08-05T17:15:00Z">
        <w:r w:rsidDel="005C40FA">
          <w:rPr>
            <w:rFonts w:ascii="Times New Roman" w:hAnsi="Times New Roman" w:cs="Times New Roman"/>
          </w:rPr>
          <w:delText>ﬁ</w:delText>
        </w:r>
      </w:del>
      <w:ins w:id="352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>
        <w:rPr>
          <w:rFonts w:ascii="Times New Roman" w:hAnsi="Times New Roman" w:cs="Times New Roman"/>
        </w:rPr>
        <w:t>gurations and pe</w:t>
      </w:r>
      <w:r w:rsidRPr="00965C2A">
        <w:rPr>
          <w:rFonts w:ascii="Times New Roman" w:hAnsi="Times New Roman" w:cs="Times New Roman"/>
        </w:rPr>
        <w:t>nalizes label</w:t>
      </w:r>
      <w:del w:id="353" w:author="Maheshwari" w:date="2015-08-05T17:35:00Z">
        <w:r w:rsidRPr="00965C2A" w:rsidDel="00441573">
          <w:rPr>
            <w:rFonts w:ascii="Times New Roman" w:hAnsi="Times New Roman" w:cs="Times New Roman"/>
          </w:rPr>
          <w:delText>l</w:delText>
        </w:r>
      </w:del>
      <w:r w:rsidRPr="00965C2A">
        <w:rPr>
          <w:rFonts w:ascii="Times New Roman" w:hAnsi="Times New Roman" w:cs="Times New Roman"/>
        </w:rPr>
        <w:t>ing con</w:t>
      </w:r>
      <w:del w:id="354" w:author="Maheshwari" w:date="2015-08-05T17:15:00Z">
        <w:r w:rsidRPr="00965C2A" w:rsidDel="005C40FA">
          <w:rPr>
            <w:rFonts w:ascii="Times New Roman" w:hAnsi="Times New Roman" w:cs="Times New Roman"/>
          </w:rPr>
          <w:delText>ﬁ</w:delText>
        </w:r>
      </w:del>
      <w:ins w:id="355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965C2A">
        <w:rPr>
          <w:rFonts w:ascii="Times New Roman" w:hAnsi="Times New Roman" w:cs="Times New Roman"/>
        </w:rPr>
        <w:t>gurations where neighbo</w:t>
      </w:r>
      <w:del w:id="356" w:author="Maheshwari" w:date="2015-08-05T17:35:00Z">
        <w:r w:rsidRPr="00965C2A" w:rsidDel="00441573">
          <w:rPr>
            <w:rFonts w:ascii="Times New Roman" w:hAnsi="Times New Roman" w:cs="Times New Roman"/>
          </w:rPr>
          <w:delText>u</w:delText>
        </w:r>
      </w:del>
      <w:r w:rsidRPr="00965C2A">
        <w:rPr>
          <w:rFonts w:ascii="Times New Roman" w:hAnsi="Times New Roman" w:cs="Times New Roman"/>
        </w:rPr>
        <w:t>rs</w:t>
      </w:r>
      <w:ins w:id="357" w:author="Maheshwari" w:date="2015-08-06T08:10:00Z">
        <w:r w:rsidR="008F1313">
          <w:rPr>
            <w:rFonts w:ascii="Times New Roman" w:hAnsi="Times New Roman" w:cs="Times New Roman"/>
          </w:rPr>
          <w:t>’</w:t>
        </w:r>
      </w:ins>
      <w:r w:rsidRPr="00965C2A">
        <w:rPr>
          <w:rFonts w:ascii="Times New Roman" w:hAnsi="Times New Roman" w:cs="Times New Roman"/>
        </w:rPr>
        <w:t xml:space="preserve"> labels di</w:t>
      </w:r>
      <w:del w:id="358" w:author="Maheshwari" w:date="2015-08-05T17:18:00Z">
        <w:r w:rsidRPr="00965C2A" w:rsidDel="00AA730F">
          <w:rPr>
            <w:rFonts w:ascii="Cambria Math" w:hAnsi="Cambria Math" w:cs="Cambria Math"/>
          </w:rPr>
          <w:delText>ﬀ</w:delText>
        </w:r>
      </w:del>
      <w:ins w:id="359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965C2A">
        <w:rPr>
          <w:rFonts w:ascii="Times New Roman" w:hAnsi="Times New Roman" w:cs="Times New Roman"/>
        </w:rPr>
        <w:t>er</w:t>
      </w:r>
      <w:del w:id="360" w:author="Maheshwari" w:date="2015-08-06T10:01:00Z">
        <w:r w:rsidRPr="00965C2A" w:rsidDel="00684539">
          <w:rPr>
            <w:rFonts w:ascii="Times New Roman" w:hAnsi="Times New Roman" w:cs="Times New Roman"/>
          </w:rPr>
          <w:delText>s</w:delText>
        </w:r>
      </w:del>
      <w:ins w:id="361" w:author="Maheshwari" w:date="2015-08-05T17:36:00Z">
        <w:r w:rsidR="00441573">
          <w:rPr>
            <w:rFonts w:ascii="Times New Roman" w:hAnsi="Times New Roman" w:cs="Times New Roman"/>
          </w:rPr>
          <w:t>,</w:t>
        </w:r>
      </w:ins>
      <w:del w:id="362" w:author="Maheshwari" w:date="2015-08-05T17:36:00Z">
        <w:r w:rsidRPr="00965C2A" w:rsidDel="00441573">
          <w:rPr>
            <w:rFonts w:ascii="Times New Roman" w:hAnsi="Times New Roman" w:cs="Times New Roman"/>
          </w:rPr>
          <w:delText>;</w:delText>
        </w:r>
      </w:del>
      <w:r w:rsidRPr="00965C2A">
        <w:rPr>
          <w:rFonts w:ascii="Times New Roman" w:hAnsi="Times New Roman" w:cs="Times New Roman"/>
        </w:rPr>
        <w:t xml:space="preserve"> such </w:t>
      </w:r>
      <w:ins w:id="363" w:author="Maheshwari" w:date="2015-08-05T17:36:00Z">
        <w:r w:rsidR="00441573">
          <w:rPr>
            <w:rFonts w:ascii="Times New Roman" w:hAnsi="Times New Roman" w:cs="Times New Roman"/>
          </w:rPr>
          <w:t xml:space="preserve">as </w:t>
        </w:r>
      </w:ins>
      <w:del w:id="364" w:author="Maheshwari" w:date="2015-08-05T17:36:00Z">
        <w:r w:rsidRPr="00965C2A" w:rsidDel="00441573">
          <w:rPr>
            <w:rFonts w:ascii="Times New Roman" w:hAnsi="Times New Roman" w:cs="Times New Roman"/>
          </w:rPr>
          <w:delText>is</w:delText>
        </w:r>
      </w:del>
      <w:ins w:id="365" w:author="Maheshwari" w:date="2015-08-05T17:36:00Z">
        <w:r w:rsidR="00441573">
          <w:rPr>
            <w:rFonts w:ascii="Times New Roman" w:hAnsi="Times New Roman" w:cs="Times New Roman"/>
          </w:rPr>
          <w:t>in</w:t>
        </w:r>
      </w:ins>
      <w:r w:rsidRPr="00965C2A">
        <w:rPr>
          <w:rFonts w:ascii="Times New Roman" w:hAnsi="Times New Roman" w:cs="Times New Roman"/>
        </w:rPr>
        <w:t xml:space="preserve"> our case,</w:t>
      </w:r>
      <w:ins w:id="366" w:author="Maheshwari" w:date="2015-08-05T17:35:00Z">
        <w:r w:rsidR="00441573">
          <w:rPr>
            <w:rFonts w:ascii="Times New Roman" w:hAnsi="Times New Roman" w:cs="Times New Roman"/>
          </w:rPr>
          <w:t xml:space="preserve"> </w:t>
        </w:r>
      </w:ins>
      <w:r w:rsidRPr="00965C2A">
        <w:rPr>
          <w:rFonts w:ascii="Times New Roman" w:hAnsi="Times New Roman" w:cs="Times New Roman"/>
        </w:rPr>
        <w:t>given by Eq. (3).</w:t>
      </w:r>
    </w:p>
    <w:p w:rsidR="00CB10AC" w:rsidRDefault="00CB10AC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</w:p>
    <w:p w:rsidR="00504860" w:rsidRPr="00504860" w:rsidRDefault="00504860" w:rsidP="003A51BE">
      <w:pPr>
        <w:spacing w:line="480" w:lineRule="auto"/>
        <w:ind w:right="576"/>
        <w:jc w:val="both"/>
        <w:rPr>
          <w:rFonts w:ascii="Times New Roman" w:hAnsi="Times New Roman" w:cs="Times New Roman"/>
          <w:sz w:val="36"/>
          <w:szCs w:val="36"/>
        </w:rPr>
      </w:pPr>
      <w:r w:rsidRPr="00504860">
        <w:rPr>
          <w:rFonts w:ascii="Times New Roman" w:hAnsi="Times New Roman" w:cs="Times New Roman"/>
          <w:sz w:val="36"/>
          <w:szCs w:val="36"/>
        </w:rPr>
        <w:t>4</w:t>
      </w:r>
      <w:ins w:id="367" w:author="Maheshwari" w:date="2015-08-05T17:36:00Z">
        <w:r w:rsidR="00441573">
          <w:rPr>
            <w:rFonts w:ascii="Times New Roman" w:hAnsi="Times New Roman" w:cs="Times New Roman"/>
            <w:sz w:val="36"/>
            <w:szCs w:val="36"/>
          </w:rPr>
          <w:t xml:space="preserve"> </w:t>
        </w:r>
      </w:ins>
      <w:r w:rsidRPr="00504860">
        <w:rPr>
          <w:rFonts w:ascii="Times New Roman" w:hAnsi="Times New Roman" w:cs="Times New Roman"/>
          <w:sz w:val="36"/>
          <w:szCs w:val="36"/>
        </w:rPr>
        <w:t>Method evaluation and comparison</w:t>
      </w:r>
    </w:p>
    <w:p w:rsidR="00504860" w:rsidRDefault="00504860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504860">
        <w:rPr>
          <w:rFonts w:ascii="Times New Roman" w:hAnsi="Times New Roman" w:cs="Times New Roman"/>
        </w:rPr>
        <w:t>A 16 BUS images dataset with accompanying multi-label GT delineating all the</w:t>
      </w:r>
      <w:ins w:id="368" w:author="Maheshwari" w:date="2015-08-05T17:37:00Z">
        <w:r w:rsidR="00DE4D94">
          <w:rPr>
            <w:rFonts w:ascii="Times New Roman" w:hAnsi="Times New Roman" w:cs="Times New Roman"/>
          </w:rPr>
          <w:t xml:space="preserve"> </w:t>
        </w:r>
      </w:ins>
      <w:r w:rsidRPr="00504860">
        <w:rPr>
          <w:rFonts w:ascii="Times New Roman" w:hAnsi="Times New Roman" w:cs="Times New Roman"/>
        </w:rPr>
        <w:t xml:space="preserve">structures present in the images has been used </w:t>
      </w:r>
      <w:r w:rsidR="001D6409">
        <w:rPr>
          <w:rFonts w:ascii="Times New Roman" w:hAnsi="Times New Roman" w:cs="Times New Roman"/>
        </w:rPr>
        <w:t>to evaluate the proposed method</w:t>
      </w:r>
      <w:r w:rsidRPr="00504860">
        <w:rPr>
          <w:rFonts w:ascii="Times New Roman" w:hAnsi="Times New Roman" w:cs="Times New Roman"/>
        </w:rPr>
        <w:t>ology for lesion segmentation application. Every image in the dataset presents a</w:t>
      </w:r>
      <w:ins w:id="369" w:author="Maheshwari" w:date="2015-08-05T17:37:00Z">
        <w:r w:rsidR="00DE4D94">
          <w:rPr>
            <w:rFonts w:ascii="Times New Roman" w:hAnsi="Times New Roman" w:cs="Times New Roman"/>
          </w:rPr>
          <w:t xml:space="preserve"> </w:t>
        </w:r>
      </w:ins>
      <w:r w:rsidRPr="00504860">
        <w:rPr>
          <w:rFonts w:ascii="Times New Roman" w:hAnsi="Times New Roman" w:cs="Times New Roman"/>
        </w:rPr>
        <w:t xml:space="preserve">single lesion with a variable </w:t>
      </w:r>
      <w:r w:rsidRPr="00504860">
        <w:rPr>
          <w:rFonts w:ascii="Times New Roman" w:hAnsi="Times New Roman" w:cs="Times New Roman"/>
        </w:rPr>
        <w:lastRenderedPageBreak/>
        <w:t>extension. The size of the lesions ranges from under</w:t>
      </w:r>
      <w:ins w:id="370" w:author="Maheshwari" w:date="2015-08-05T17:37:00Z">
        <w:r w:rsidR="00DE4D94">
          <w:rPr>
            <w:rFonts w:ascii="Times New Roman" w:hAnsi="Times New Roman" w:cs="Times New Roman"/>
          </w:rPr>
          <w:t xml:space="preserve"> </w:t>
        </w:r>
      </w:ins>
      <w:r w:rsidRPr="00504860">
        <w:rPr>
          <w:rFonts w:ascii="Times New Roman" w:hAnsi="Times New Roman" w:cs="Times New Roman"/>
        </w:rPr>
        <w:t>1/100 to over 1/5 of the image size. The dataset is composed of cysts, Fibro-Adenomas (FAs), Ductal In</w:t>
      </w:r>
      <w:del w:id="371" w:author="Maheshwari" w:date="2015-08-05T17:16:00Z">
        <w:r w:rsidRPr="00504860" w:rsidDel="005C40FA">
          <w:rPr>
            <w:rFonts w:ascii="Times New Roman" w:hAnsi="Times New Roman" w:cs="Times New Roman"/>
          </w:rPr>
          <w:delText>ﬂ</w:delText>
        </w:r>
      </w:del>
      <w:ins w:id="372" w:author="Maheshwari" w:date="2015-08-05T17:16:00Z">
        <w:r w:rsidR="005C40FA">
          <w:rPr>
            <w:rFonts w:ascii="Times New Roman" w:hAnsi="Times New Roman" w:cs="Times New Roman"/>
          </w:rPr>
          <w:t>fl</w:t>
        </w:r>
      </w:ins>
      <w:r w:rsidRPr="00504860">
        <w:rPr>
          <w:rFonts w:ascii="Times New Roman" w:hAnsi="Times New Roman" w:cs="Times New Roman"/>
        </w:rPr>
        <w:t xml:space="preserve">ating Carcinomas </w:t>
      </w:r>
      <w:r>
        <w:rPr>
          <w:rFonts w:ascii="Times New Roman" w:hAnsi="Times New Roman" w:cs="Times New Roman"/>
        </w:rPr>
        <w:t>(DICs)</w:t>
      </w:r>
      <w:ins w:id="373" w:author="Maheshwari" w:date="2015-08-05T17:37:00Z">
        <w:r w:rsidR="00DE4D94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and In</w:t>
      </w:r>
      <w:del w:id="374" w:author="Maheshwari" w:date="2015-08-05T17:16:00Z">
        <w:r w:rsidDel="005C40FA">
          <w:rPr>
            <w:rFonts w:ascii="Times New Roman" w:hAnsi="Times New Roman" w:cs="Times New Roman"/>
          </w:rPr>
          <w:delText>ﬂ</w:delText>
        </w:r>
      </w:del>
      <w:ins w:id="375" w:author="Maheshwari" w:date="2015-08-05T17:16:00Z">
        <w:r w:rsidR="005C40FA">
          <w:rPr>
            <w:rFonts w:ascii="Times New Roman" w:hAnsi="Times New Roman" w:cs="Times New Roman"/>
          </w:rPr>
          <w:t>fl</w:t>
        </w:r>
      </w:ins>
      <w:r>
        <w:rPr>
          <w:rFonts w:ascii="Times New Roman" w:hAnsi="Times New Roman" w:cs="Times New Roman"/>
        </w:rPr>
        <w:t>ating Lobular Car</w:t>
      </w:r>
      <w:r w:rsidRPr="00504860">
        <w:rPr>
          <w:rFonts w:ascii="Times New Roman" w:hAnsi="Times New Roman" w:cs="Times New Roman"/>
        </w:rPr>
        <w:t>cinomas (ILCs). This dataset is now publicly available at http://************</w:t>
      </w:r>
    </w:p>
    <w:p w:rsidR="00504860" w:rsidRDefault="00CD29D4" w:rsidP="003A51BE">
      <w:pPr>
        <w:spacing w:line="480" w:lineRule="auto"/>
        <w:ind w:right="576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025900" cy="299041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939" cy="299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D4" w:rsidRDefault="00CD29D4" w:rsidP="003A51BE">
      <w:pPr>
        <w:spacing w:line="480" w:lineRule="auto"/>
        <w:ind w:right="576"/>
        <w:jc w:val="center"/>
        <w:rPr>
          <w:rFonts w:ascii="Times New Roman" w:hAnsi="Times New Roman" w:cs="Times New Roman"/>
        </w:rPr>
      </w:pPr>
      <w:r w:rsidRPr="00CD29D4">
        <w:rPr>
          <w:rFonts w:ascii="Times New Roman" w:hAnsi="Times New Roman" w:cs="Times New Roman"/>
        </w:rPr>
        <w:t>Fig. 5: Quantitative results compilation and comparison</w:t>
      </w:r>
      <w:ins w:id="376" w:author="Maheshwari" w:date="2015-08-06T08:11:00Z">
        <w:r w:rsidR="008F1313">
          <w:rPr>
            <w:rFonts w:ascii="Times New Roman" w:hAnsi="Times New Roman" w:cs="Times New Roman"/>
          </w:rPr>
          <w:t>.</w:t>
        </w:r>
      </w:ins>
    </w:p>
    <w:p w:rsidR="00906C3D" w:rsidRDefault="00906C3D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</w:p>
    <w:p w:rsidR="00CD29D4" w:rsidRDefault="00CD29D4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bookmarkStart w:id="377" w:name="_GoBack"/>
      <w:bookmarkEnd w:id="377"/>
      <w:del w:id="378" w:author="Maheshwari" w:date="2015-08-05T17:37:00Z">
        <w:r w:rsidRPr="00CD29D4" w:rsidDel="00DE4D94">
          <w:rPr>
            <w:rFonts w:ascii="Times New Roman" w:hAnsi="Times New Roman" w:cs="Times New Roman"/>
          </w:rPr>
          <w:delText xml:space="preserve">Due </w:delText>
        </w:r>
      </w:del>
      <w:ins w:id="379" w:author="Maheshwari" w:date="2015-08-05T17:37:00Z">
        <w:r w:rsidR="00DE4D94">
          <w:rPr>
            <w:rFonts w:ascii="Times New Roman" w:hAnsi="Times New Roman" w:cs="Times New Roman"/>
          </w:rPr>
          <w:t>Owing</w:t>
        </w:r>
        <w:r w:rsidR="00DE4D94" w:rsidRPr="00CD29D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to the lack of publicly available dataset and source code, a comparison</w:t>
      </w:r>
      <w:ins w:id="380" w:author="Maheshwari" w:date="2015-08-05T17:37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between the di</w:t>
      </w:r>
      <w:del w:id="381" w:author="Maheshwari" w:date="2015-08-05T17:18:00Z">
        <w:r w:rsidRPr="00CD29D4" w:rsidDel="00AA730F">
          <w:rPr>
            <w:rFonts w:ascii="Cambria Math" w:hAnsi="Cambria Math" w:cs="Cambria Math"/>
          </w:rPr>
          <w:delText>ﬀ</w:delText>
        </w:r>
      </w:del>
      <w:ins w:id="382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CD29D4">
        <w:rPr>
          <w:rFonts w:ascii="Times New Roman" w:hAnsi="Times New Roman" w:cs="Times New Roman"/>
        </w:rPr>
        <w:t>erent methods is limited to a compilation of results provided by</w:t>
      </w:r>
      <w:ins w:id="383" w:author="Maheshwari" w:date="2015-08-05T17:37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the di</w:t>
      </w:r>
      <w:del w:id="384" w:author="Maheshwari" w:date="2015-08-05T17:18:00Z">
        <w:r w:rsidRPr="00CD29D4" w:rsidDel="00AA730F">
          <w:rPr>
            <w:rFonts w:ascii="Cambria Math" w:hAnsi="Cambria Math" w:cs="Cambria Math"/>
          </w:rPr>
          <w:delText>ﬀ</w:delText>
        </w:r>
      </w:del>
      <w:ins w:id="385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CD29D4">
        <w:rPr>
          <w:rFonts w:ascii="Times New Roman" w:hAnsi="Times New Roman" w:cs="Times New Roman"/>
        </w:rPr>
        <w:t>erent authors and express</w:t>
      </w:r>
      <w:ins w:id="386" w:author="Maheshwari" w:date="2015-08-06T10:02:00Z">
        <w:r w:rsidR="00726225">
          <w:rPr>
            <w:rFonts w:ascii="Times New Roman" w:hAnsi="Times New Roman" w:cs="Times New Roman"/>
          </w:rPr>
          <w:t>es</w:t>
        </w:r>
      </w:ins>
      <w:r w:rsidRPr="00CD29D4">
        <w:rPr>
          <w:rFonts w:ascii="Times New Roman" w:hAnsi="Times New Roman" w:cs="Times New Roman"/>
        </w:rPr>
        <w:t xml:space="preserve"> them with </w:t>
      </w:r>
      <w:ins w:id="387" w:author="Maheshwari" w:date="2015-08-06T10:02:00Z">
        <w:r w:rsidR="00726225">
          <w:rPr>
            <w:rFonts w:ascii="Times New Roman" w:hAnsi="Times New Roman" w:cs="Times New Roman"/>
          </w:rPr>
          <w:t xml:space="preserve">a </w:t>
        </w:r>
      </w:ins>
      <w:r w:rsidRPr="00CD29D4">
        <w:rPr>
          <w:rFonts w:ascii="Times New Roman" w:hAnsi="Times New Roman" w:cs="Times New Roman"/>
        </w:rPr>
        <w:t>common metric, as reported in [5].</w:t>
      </w:r>
      <w:ins w:id="388" w:author="Maheshwari" w:date="2015-08-05T17:37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This information has been replicated in Fig. 5 using the AOV metric.</w:t>
      </w:r>
    </w:p>
    <w:p w:rsidR="00CD29D4" w:rsidRDefault="00CD29D4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CD29D4">
        <w:rPr>
          <w:rFonts w:ascii="Times New Roman" w:hAnsi="Times New Roman" w:cs="Times New Roman"/>
        </w:rPr>
        <w:t>Figure 5 is divided in</w:t>
      </w:r>
      <w:ins w:id="389" w:author="Maheshwari" w:date="2015-08-05T17:38:00Z">
        <w:r w:rsidR="00DE4D94">
          <w:rPr>
            <w:rFonts w:ascii="Times New Roman" w:hAnsi="Times New Roman" w:cs="Times New Roman"/>
          </w:rPr>
          <w:t>to</w:t>
        </w:r>
      </w:ins>
      <w:r w:rsidRPr="00CD29D4">
        <w:rPr>
          <w:rFonts w:ascii="Times New Roman" w:hAnsi="Times New Roman" w:cs="Times New Roman"/>
        </w:rPr>
        <w:t xml:space="preserve"> three main parts: (i) a table on the top summarizes the</w:t>
      </w:r>
      <w:ins w:id="390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 xml:space="preserve">core stages of each study framework, (ii) a legend box on the right side </w:t>
      </w:r>
      <w:del w:id="391" w:author="Maheshwari" w:date="2015-08-06T10:02:00Z">
        <w:r w:rsidRPr="00CD29D4" w:rsidDel="004D1752">
          <w:rPr>
            <w:rFonts w:ascii="Times New Roman" w:hAnsi="Times New Roman" w:cs="Times New Roman"/>
          </w:rPr>
          <w:delText>informing</w:delText>
        </w:r>
      </w:del>
      <w:ins w:id="392" w:author="Maheshwari" w:date="2015-08-06T10:02:00Z">
        <w:r w:rsidR="004D1752" w:rsidRPr="00CD29D4">
          <w:rPr>
            <w:rFonts w:ascii="Times New Roman" w:hAnsi="Times New Roman" w:cs="Times New Roman"/>
          </w:rPr>
          <w:t>inform</w:t>
        </w:r>
        <w:r w:rsidR="004D1752">
          <w:rPr>
            <w:rFonts w:ascii="Times New Roman" w:hAnsi="Times New Roman" w:cs="Times New Roman"/>
          </w:rPr>
          <w:t xml:space="preserve">s </w:t>
        </w:r>
      </w:ins>
      <w:del w:id="393" w:author="Maheshwari" w:date="2015-08-06T10:03:00Z">
        <w:r w:rsidRPr="00CD29D4" w:rsidDel="004D1752">
          <w:rPr>
            <w:rFonts w:ascii="Times New Roman" w:hAnsi="Times New Roman" w:cs="Times New Roman"/>
          </w:rPr>
          <w:delText xml:space="preserve">of </w:delText>
        </w:r>
      </w:del>
      <w:r w:rsidRPr="00CD29D4">
        <w:rPr>
          <w:rFonts w:ascii="Times New Roman" w:hAnsi="Times New Roman" w:cs="Times New Roman"/>
        </w:rPr>
        <w:t>our testing setup</w:t>
      </w:r>
      <w:ins w:id="394" w:author="Maheshwari" w:date="2015-08-05T17:38:00Z">
        <w:r w:rsidR="00DE4D94">
          <w:rPr>
            <w:rFonts w:ascii="Times New Roman" w:hAnsi="Times New Roman" w:cs="Times New Roman"/>
          </w:rPr>
          <w:t>,</w:t>
        </w:r>
      </w:ins>
      <w:r w:rsidRPr="00CD29D4">
        <w:rPr>
          <w:rFonts w:ascii="Times New Roman" w:hAnsi="Times New Roman" w:cs="Times New Roman"/>
        </w:rPr>
        <w:t xml:space="preserve"> and (iii) a comparison of the di</w:t>
      </w:r>
      <w:del w:id="395" w:author="Maheshwari" w:date="2015-08-05T17:18:00Z">
        <w:r w:rsidRPr="00CD29D4" w:rsidDel="00AA730F">
          <w:rPr>
            <w:rFonts w:ascii="Cambria Math" w:hAnsi="Cambria Math" w:cs="Cambria Math"/>
          </w:rPr>
          <w:delText>ﬀ</w:delText>
        </w:r>
      </w:del>
      <w:ins w:id="396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CD29D4">
        <w:rPr>
          <w:rFonts w:ascii="Times New Roman" w:hAnsi="Times New Roman" w:cs="Times New Roman"/>
        </w:rPr>
        <w:t>erent metrics in a radial</w:t>
      </w:r>
      <w:ins w:id="397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manner. An extra element is also represented in this radial representation: a</w:t>
      </w:r>
      <w:ins w:id="398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blue swatch delimited by two blue dashed lines. The boundaries of this swatch</w:t>
      </w:r>
      <w:ins w:id="399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correspond to the performance of some expert radiologists based on</w:t>
      </w:r>
      <w:del w:id="400" w:author="Maheshwari" w:date="2015-08-06T08:12:00Z">
        <w:r w:rsidRPr="00CD29D4" w:rsidDel="00C05CBA">
          <w:rPr>
            <w:rFonts w:ascii="Times New Roman" w:hAnsi="Times New Roman" w:cs="Times New Roman"/>
          </w:rPr>
          <w:delText xml:space="preserve"> an</w:delText>
        </w:r>
      </w:del>
      <w:r w:rsidRPr="00CD29D4">
        <w:rPr>
          <w:rFonts w:ascii="Times New Roman" w:hAnsi="Times New Roman" w:cs="Times New Roman"/>
        </w:rPr>
        <w:t xml:space="preserve"> inter-</w:t>
      </w:r>
      <w:ins w:id="401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and intra-observer experiments carried out by Pons et al. [8]. It is interesting</w:t>
      </w:r>
      <w:ins w:id="402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 xml:space="preserve">to note that </w:t>
      </w:r>
      <w:r w:rsidRPr="00CD29D4">
        <w:rPr>
          <w:rFonts w:ascii="Times New Roman" w:hAnsi="Times New Roman" w:cs="Times New Roman"/>
        </w:rPr>
        <w:lastRenderedPageBreak/>
        <w:t>some methodologies outperform this swatch. A publicly available</w:t>
      </w:r>
      <w:ins w:id="403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dataset should allow a better comparison in that regard.</w:t>
      </w:r>
    </w:p>
    <w:p w:rsidR="00CD29D4" w:rsidRDefault="00CD29D4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CD29D4">
        <w:rPr>
          <w:rFonts w:ascii="Times New Roman" w:hAnsi="Times New Roman" w:cs="Times New Roman"/>
        </w:rPr>
        <w:t>The</w:t>
      </w:r>
      <w:ins w:id="404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results</w:t>
      </w:r>
      <w:ins w:id="405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point</w:t>
      </w:r>
      <w:ins w:id="406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out</w:t>
      </w:r>
      <w:ins w:id="407" w:author="Maheshwari" w:date="2015-08-05T17:38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the</w:t>
      </w:r>
      <w:ins w:id="408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inherent</w:t>
      </w:r>
      <w:ins w:id="409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capabilities</w:t>
      </w:r>
      <w:ins w:id="410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of</w:t>
      </w:r>
      <w:ins w:id="411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ML</w:t>
      </w:r>
      <w:ins w:id="412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to</w:t>
      </w:r>
      <w:ins w:id="413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cope</w:t>
      </w:r>
      <w:ins w:id="414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with</w:t>
      </w:r>
      <w:ins w:id="415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data</w:t>
      </w:r>
      <w:ins w:id="416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scalability and variability, induce its usage in conjunction with larger datasets</w:t>
      </w:r>
      <w:ins w:id="417" w:author="Maheshwari" w:date="2015-08-05T17:39:00Z">
        <w:r w:rsidR="00DE4D94">
          <w:rPr>
            <w:rFonts w:ascii="Times New Roman" w:hAnsi="Times New Roman" w:cs="Times New Roman"/>
          </w:rPr>
          <w:t>,</w:t>
        </w:r>
      </w:ins>
      <w:del w:id="418" w:author="Maheshwari" w:date="2015-08-05T17:39:00Z">
        <w:r w:rsidRPr="00CD29D4" w:rsidDel="00DE4D94">
          <w:rPr>
            <w:rFonts w:ascii="Times New Roman" w:hAnsi="Times New Roman" w:cs="Times New Roman"/>
          </w:rPr>
          <w:delText>.</w:delText>
        </w:r>
      </w:del>
      <w:ins w:id="419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="00DE4D94" w:rsidRPr="00CD29D4">
        <w:rPr>
          <w:rFonts w:ascii="Times New Roman" w:hAnsi="Times New Roman" w:cs="Times New Roman"/>
        </w:rPr>
        <w:t>whereas</w:t>
      </w:r>
      <w:del w:id="420" w:author="Maheshwari" w:date="2015-08-05T17:39:00Z">
        <w:r w:rsidRPr="00CD29D4" w:rsidDel="00DE4D94">
          <w:rPr>
            <w:rFonts w:ascii="Times New Roman" w:hAnsi="Times New Roman" w:cs="Times New Roman"/>
          </w:rPr>
          <w:delText>,</w:delText>
        </w:r>
      </w:del>
      <w:r w:rsidRPr="00CD29D4">
        <w:rPr>
          <w:rFonts w:ascii="Times New Roman" w:hAnsi="Times New Roman" w:cs="Times New Roman"/>
        </w:rPr>
        <w:t xml:space="preserve"> Active Contour Model (ACM) methodologies show its e</w:t>
      </w:r>
      <w:del w:id="421" w:author="Maheshwari" w:date="2015-08-05T17:18:00Z">
        <w:r w:rsidRPr="00CD29D4" w:rsidDel="00AA730F">
          <w:rPr>
            <w:rFonts w:ascii="Cambria Math" w:hAnsi="Cambria Math" w:cs="Cambria Math"/>
          </w:rPr>
          <w:delText>ﬀ</w:delText>
        </w:r>
      </w:del>
      <w:ins w:id="422" w:author="Maheshwari" w:date="2015-08-05T17:18:00Z">
        <w:r w:rsidR="00AA730F">
          <w:rPr>
            <w:rFonts w:ascii="Cambria Math" w:hAnsi="Cambria Math" w:cs="Cambria Math"/>
          </w:rPr>
          <w:t>ff</w:t>
        </w:r>
      </w:ins>
      <w:r w:rsidRPr="00CD29D4">
        <w:rPr>
          <w:rFonts w:ascii="Times New Roman" w:hAnsi="Times New Roman" w:cs="Times New Roman"/>
        </w:rPr>
        <w:t xml:space="preserve">ectiveness </w:t>
      </w:r>
      <w:del w:id="423" w:author="Maheshwari" w:date="2015-08-06T08:12:00Z">
        <w:r w:rsidRPr="00CD29D4" w:rsidDel="00576ADC">
          <w:rPr>
            <w:rFonts w:ascii="Times New Roman" w:hAnsi="Times New Roman" w:cs="Times New Roman"/>
          </w:rPr>
          <w:delText>for</w:delText>
        </w:r>
      </w:del>
      <w:ins w:id="424" w:author="Maheshwari" w:date="2015-08-06T08:12:00Z">
        <w:r w:rsidR="00576ADC">
          <w:rPr>
            <w:rFonts w:ascii="Times New Roman" w:hAnsi="Times New Roman" w:cs="Times New Roman"/>
          </w:rPr>
          <w:t xml:space="preserve">to </w:t>
        </w:r>
      </w:ins>
      <w:r w:rsidRPr="00CD29D4">
        <w:rPr>
          <w:rFonts w:ascii="Times New Roman" w:hAnsi="Times New Roman" w:cs="Times New Roman"/>
        </w:rPr>
        <w:t>model the boundary in a natural manner.</w:t>
      </w:r>
    </w:p>
    <w:p w:rsidR="00CD29D4" w:rsidRDefault="00CD29D4" w:rsidP="003A51BE">
      <w:pPr>
        <w:spacing w:line="480" w:lineRule="auto"/>
        <w:ind w:right="576" w:firstLine="720"/>
        <w:jc w:val="both"/>
        <w:rPr>
          <w:rFonts w:ascii="Times New Roman" w:hAnsi="Times New Roman" w:cs="Times New Roman"/>
        </w:rPr>
      </w:pPr>
      <w:r w:rsidRPr="00CD29D4">
        <w:rPr>
          <w:rFonts w:ascii="Times New Roman" w:hAnsi="Times New Roman" w:cs="Times New Roman"/>
        </w:rPr>
        <w:t>For our proposed framework, the performance in terms of AOV lies within the</w:t>
      </w:r>
      <w:ins w:id="425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 xml:space="preserve">state-of-the-art despite its </w:t>
      </w:r>
      <w:del w:id="426" w:author="Maheshwari" w:date="2015-08-05T17:15:00Z">
        <w:r w:rsidRPr="00CD29D4" w:rsidDel="005C40FA">
          <w:rPr>
            <w:rFonts w:ascii="Times New Roman" w:hAnsi="Times New Roman" w:cs="Times New Roman"/>
          </w:rPr>
          <w:delText>ﬁ</w:delText>
        </w:r>
      </w:del>
      <w:ins w:id="427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CD29D4">
        <w:rPr>
          <w:rFonts w:ascii="Times New Roman" w:hAnsi="Times New Roman" w:cs="Times New Roman"/>
        </w:rPr>
        <w:t>nal delineation limited by the capacity of the super-pixels to snap the desired boundary. Figure 4 shows some qualitative results</w:t>
      </w:r>
      <w:ins w:id="428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where the</w:t>
      </w:r>
      <w:ins w:id="429" w:author="Maheshwari" w:date="2015-08-06T08:13:00Z">
        <w:r w:rsidR="00576ADC">
          <w:rPr>
            <w:rFonts w:ascii="Times New Roman" w:hAnsi="Times New Roman" w:cs="Times New Roman"/>
          </w:rPr>
          <w:t>re are</w:t>
        </w:r>
      </w:ins>
      <w:r w:rsidRPr="00CD29D4">
        <w:rPr>
          <w:rFonts w:ascii="Times New Roman" w:hAnsi="Times New Roman" w:cs="Times New Roman"/>
        </w:rPr>
        <w:t xml:space="preserve"> limitations of labeling super-pixels when compared </w:t>
      </w:r>
      <w:del w:id="430" w:author="Maheshwari" w:date="2015-08-05T17:39:00Z">
        <w:r w:rsidRPr="00CD29D4" w:rsidDel="00DE4D94">
          <w:rPr>
            <w:rFonts w:ascii="Times New Roman" w:hAnsi="Times New Roman" w:cs="Times New Roman"/>
          </w:rPr>
          <w:delText xml:space="preserve">to </w:delText>
        </w:r>
      </w:del>
      <w:ins w:id="431" w:author="Maheshwari" w:date="2015-08-05T17:39:00Z">
        <w:r w:rsidR="00DE4D94">
          <w:rPr>
            <w:rFonts w:ascii="Times New Roman" w:hAnsi="Times New Roman" w:cs="Times New Roman"/>
          </w:rPr>
          <w:t>with</w:t>
        </w:r>
        <w:r w:rsidR="00DE4D94" w:rsidRPr="00CD29D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hand-drawn</w:t>
      </w:r>
      <w:ins w:id="432" w:author="Maheshwari" w:date="2015-08-05T17:39:00Z">
        <w:r w:rsidR="00DE4D94">
          <w:rPr>
            <w:rFonts w:ascii="Times New Roman" w:hAnsi="Times New Roman" w:cs="Times New Roman"/>
          </w:rPr>
          <w:t xml:space="preserve"> </w:t>
        </w:r>
      </w:ins>
      <w:r w:rsidRPr="00CD29D4">
        <w:rPr>
          <w:rFonts w:ascii="Times New Roman" w:hAnsi="Times New Roman" w:cs="Times New Roman"/>
        </w:rPr>
        <w:t>GT. Figure 4 also illustrates the in</w:t>
      </w:r>
      <w:del w:id="433" w:author="Maheshwari" w:date="2015-08-05T17:16:00Z">
        <w:r w:rsidRPr="00CD29D4" w:rsidDel="005C40FA">
          <w:rPr>
            <w:rFonts w:ascii="Times New Roman" w:hAnsi="Times New Roman" w:cs="Times New Roman"/>
          </w:rPr>
          <w:delText>ﬂ</w:delText>
        </w:r>
      </w:del>
      <w:ins w:id="434" w:author="Maheshwari" w:date="2015-08-05T17:16:00Z">
        <w:r w:rsidR="005C40FA">
          <w:rPr>
            <w:rFonts w:ascii="Times New Roman" w:hAnsi="Times New Roman" w:cs="Times New Roman"/>
          </w:rPr>
          <w:t>fl</w:t>
        </w:r>
      </w:ins>
      <w:r w:rsidRPr="00CD29D4">
        <w:rPr>
          <w:rFonts w:ascii="Times New Roman" w:hAnsi="Times New Roman" w:cs="Times New Roman"/>
        </w:rPr>
        <w:t>uence of the pair-wise term.</w:t>
      </w:r>
    </w:p>
    <w:p w:rsidR="00CD29D4" w:rsidRDefault="00CD29D4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</w:p>
    <w:p w:rsidR="005F305C" w:rsidRPr="005F305C" w:rsidRDefault="005F305C" w:rsidP="003A51BE">
      <w:pPr>
        <w:spacing w:line="480" w:lineRule="auto"/>
        <w:ind w:right="576"/>
        <w:jc w:val="both"/>
        <w:rPr>
          <w:rFonts w:ascii="Times New Roman" w:hAnsi="Times New Roman" w:cs="Times New Roman"/>
          <w:sz w:val="36"/>
          <w:szCs w:val="36"/>
        </w:rPr>
      </w:pPr>
      <w:r w:rsidRPr="005F305C">
        <w:rPr>
          <w:rFonts w:ascii="Times New Roman" w:hAnsi="Times New Roman" w:cs="Times New Roman"/>
          <w:sz w:val="36"/>
          <w:szCs w:val="36"/>
        </w:rPr>
        <w:t>5</w:t>
      </w:r>
      <w:ins w:id="435" w:author="Maheshwari" w:date="2015-08-05T17:40:00Z">
        <w:r w:rsidR="00DE4D94">
          <w:rPr>
            <w:rFonts w:ascii="Times New Roman" w:hAnsi="Times New Roman" w:cs="Times New Roman"/>
            <w:sz w:val="36"/>
            <w:szCs w:val="36"/>
          </w:rPr>
          <w:t xml:space="preserve"> </w:t>
        </w:r>
      </w:ins>
      <w:r w:rsidRPr="005F305C">
        <w:rPr>
          <w:rFonts w:ascii="Times New Roman" w:hAnsi="Times New Roman" w:cs="Times New Roman"/>
          <w:sz w:val="36"/>
          <w:szCs w:val="36"/>
        </w:rPr>
        <w:t>Conclusions</w:t>
      </w:r>
    </w:p>
    <w:p w:rsidR="005F305C" w:rsidRDefault="005F305C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  <w:r w:rsidRPr="005F305C">
        <w:rPr>
          <w:rFonts w:ascii="Times New Roman" w:hAnsi="Times New Roman" w:cs="Times New Roman"/>
        </w:rPr>
        <w:t>This work presents a segmentation strategy to delineate lesions in BUS images</w:t>
      </w:r>
      <w:ins w:id="436" w:author="Maheshwari" w:date="2015-08-05T17:40:00Z">
        <w:r w:rsidR="000823DA">
          <w:rPr>
            <w:rFonts w:ascii="Times New Roman" w:hAnsi="Times New Roman" w:cs="Times New Roman"/>
          </w:rPr>
          <w:t xml:space="preserve"> </w:t>
        </w:r>
      </w:ins>
      <w:r w:rsidRPr="005F305C">
        <w:rPr>
          <w:rFonts w:ascii="Times New Roman" w:hAnsi="Times New Roman" w:cs="Times New Roman"/>
        </w:rPr>
        <w:t>using an optimization framework that takes advant</w:t>
      </w:r>
      <w:r>
        <w:rPr>
          <w:rFonts w:ascii="Times New Roman" w:hAnsi="Times New Roman" w:cs="Times New Roman"/>
        </w:rPr>
        <w:t>age of all the facilities avail</w:t>
      </w:r>
      <w:r w:rsidRPr="005F305C">
        <w:rPr>
          <w:rFonts w:ascii="Times New Roman" w:hAnsi="Times New Roman" w:cs="Times New Roman"/>
        </w:rPr>
        <w:t>able when using ML techniques. Despite the li</w:t>
      </w:r>
      <w:r>
        <w:rPr>
          <w:rFonts w:ascii="Times New Roman" w:hAnsi="Times New Roman" w:cs="Times New Roman"/>
        </w:rPr>
        <w:t xml:space="preserve">mitation that the </w:t>
      </w:r>
      <w:del w:id="437" w:author="Maheshwari" w:date="2015-08-05T17:15:00Z">
        <w:r w:rsidDel="005C40FA">
          <w:rPr>
            <w:rFonts w:ascii="Times New Roman" w:hAnsi="Times New Roman" w:cs="Times New Roman"/>
          </w:rPr>
          <w:delText>ﬁ</w:delText>
        </w:r>
      </w:del>
      <w:ins w:id="438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>
        <w:rPr>
          <w:rFonts w:ascii="Times New Roman" w:hAnsi="Times New Roman" w:cs="Times New Roman"/>
        </w:rPr>
        <w:t>nal segmenta</w:t>
      </w:r>
      <w:r w:rsidRPr="005F305C">
        <w:rPr>
          <w:rFonts w:ascii="Times New Roman" w:hAnsi="Times New Roman" w:cs="Times New Roman"/>
        </w:rPr>
        <w:t xml:space="preserve">tion is subject to the super-pixels’ boundaries, the AOV results </w:t>
      </w:r>
      <w:del w:id="439" w:author="Maheshwari" w:date="2015-08-06T08:13:00Z">
        <w:r w:rsidRPr="005F305C" w:rsidDel="005D3291">
          <w:rPr>
            <w:rFonts w:ascii="Times New Roman" w:hAnsi="Times New Roman" w:cs="Times New Roman"/>
          </w:rPr>
          <w:delText xml:space="preserve">here </w:delText>
        </w:r>
      </w:del>
      <w:r w:rsidRPr="005F305C">
        <w:rPr>
          <w:rFonts w:ascii="Times New Roman" w:hAnsi="Times New Roman" w:cs="Times New Roman"/>
        </w:rPr>
        <w:t>reported</w:t>
      </w:r>
      <w:ins w:id="440" w:author="Maheshwari" w:date="2015-08-05T17:40:00Z">
        <w:r w:rsidR="000823DA">
          <w:rPr>
            <w:rFonts w:ascii="Times New Roman" w:hAnsi="Times New Roman" w:cs="Times New Roman"/>
          </w:rPr>
          <w:t xml:space="preserve"> </w:t>
        </w:r>
      </w:ins>
      <w:ins w:id="441" w:author="Maheshwari" w:date="2015-08-06T08:13:00Z">
        <w:r w:rsidR="005D3291" w:rsidRPr="005F305C">
          <w:rPr>
            <w:rFonts w:ascii="Times New Roman" w:hAnsi="Times New Roman" w:cs="Times New Roman"/>
          </w:rPr>
          <w:t xml:space="preserve">here </w:t>
        </w:r>
      </w:ins>
      <w:r w:rsidRPr="005F305C">
        <w:rPr>
          <w:rFonts w:ascii="Times New Roman" w:hAnsi="Times New Roman" w:cs="Times New Roman"/>
        </w:rPr>
        <w:t>are similar to those reported by other methodologies in the literature. A higher</w:t>
      </w:r>
      <w:ins w:id="442" w:author="Maheshwari" w:date="2015-08-05T17:40:00Z">
        <w:r w:rsidR="000823DA">
          <w:rPr>
            <w:rFonts w:ascii="Times New Roman" w:hAnsi="Times New Roman" w:cs="Times New Roman"/>
          </w:rPr>
          <w:t xml:space="preserve"> </w:t>
        </w:r>
      </w:ins>
      <w:r w:rsidRPr="005F305C">
        <w:rPr>
          <w:rFonts w:ascii="Times New Roman" w:hAnsi="Times New Roman" w:cs="Times New Roman"/>
        </w:rPr>
        <w:t>AOV result can be achieved by re</w:t>
      </w:r>
      <w:del w:id="443" w:author="Maheshwari" w:date="2015-08-05T17:15:00Z">
        <w:r w:rsidRPr="005F305C" w:rsidDel="005C40FA">
          <w:rPr>
            <w:rFonts w:ascii="Times New Roman" w:hAnsi="Times New Roman" w:cs="Times New Roman"/>
          </w:rPr>
          <w:delText>ﬁ</w:delText>
        </w:r>
      </w:del>
      <w:ins w:id="444" w:author="Maheshwari" w:date="2015-08-05T17:15:00Z">
        <w:r w:rsidR="005C40FA">
          <w:rPr>
            <w:rFonts w:ascii="Times New Roman" w:hAnsi="Times New Roman" w:cs="Times New Roman"/>
          </w:rPr>
          <w:t>fi</w:t>
        </w:r>
      </w:ins>
      <w:r w:rsidRPr="005F305C">
        <w:rPr>
          <w:rFonts w:ascii="Times New Roman" w:hAnsi="Times New Roman" w:cs="Times New Roman"/>
        </w:rPr>
        <w:t>ning the del</w:t>
      </w:r>
      <w:r>
        <w:rPr>
          <w:rFonts w:ascii="Times New Roman" w:hAnsi="Times New Roman" w:cs="Times New Roman"/>
        </w:rPr>
        <w:t>ineation resulting from our pro</w:t>
      </w:r>
      <w:r w:rsidRPr="005F305C">
        <w:rPr>
          <w:rFonts w:ascii="Times New Roman" w:hAnsi="Times New Roman" w:cs="Times New Roman"/>
        </w:rPr>
        <w:t>posed framework by post-processing it with an ACM. In this manner</w:t>
      </w:r>
      <w:ins w:id="445" w:author="Maheshwari" w:date="2015-08-05T17:40:00Z">
        <w:r w:rsidR="000823DA">
          <w:rPr>
            <w:rFonts w:ascii="Times New Roman" w:hAnsi="Times New Roman" w:cs="Times New Roman"/>
          </w:rPr>
          <w:t>,</w:t>
        </w:r>
      </w:ins>
      <w:r w:rsidRPr="005F305C">
        <w:rPr>
          <w:rFonts w:ascii="Times New Roman" w:hAnsi="Times New Roman" w:cs="Times New Roman"/>
        </w:rPr>
        <w:t xml:space="preserve"> the contour</w:t>
      </w:r>
      <w:ins w:id="446" w:author="Maheshwari" w:date="2015-08-05T17:40:00Z">
        <w:r w:rsidR="000823DA">
          <w:rPr>
            <w:rFonts w:ascii="Times New Roman" w:hAnsi="Times New Roman" w:cs="Times New Roman"/>
          </w:rPr>
          <w:t xml:space="preserve"> </w:t>
        </w:r>
      </w:ins>
      <w:r w:rsidRPr="005F305C">
        <w:rPr>
          <w:rFonts w:ascii="Times New Roman" w:hAnsi="Times New Roman" w:cs="Times New Roman"/>
        </w:rPr>
        <w:t>constraints could be applied to achieve a more natural delineation.</w:t>
      </w:r>
    </w:p>
    <w:p w:rsidR="005F305C" w:rsidRDefault="005F305C" w:rsidP="003A51BE">
      <w:pPr>
        <w:spacing w:line="480" w:lineRule="auto"/>
        <w:ind w:right="576"/>
        <w:jc w:val="both"/>
        <w:rPr>
          <w:rFonts w:ascii="Times New Roman" w:hAnsi="Times New Roman" w:cs="Times New Roman"/>
        </w:rPr>
      </w:pPr>
    </w:p>
    <w:p w:rsidR="00CB1FB6" w:rsidRPr="00CB1FB6" w:rsidRDefault="00CB1FB6" w:rsidP="003A51BE">
      <w:pPr>
        <w:spacing w:line="480" w:lineRule="auto"/>
        <w:ind w:right="576"/>
        <w:jc w:val="both"/>
        <w:rPr>
          <w:rFonts w:ascii="Times New Roman" w:hAnsi="Times New Roman" w:cs="Times New Roman"/>
          <w:sz w:val="36"/>
          <w:szCs w:val="36"/>
        </w:rPr>
      </w:pPr>
      <w:r w:rsidRPr="00CB1FB6">
        <w:rPr>
          <w:rFonts w:ascii="Times New Roman" w:hAnsi="Times New Roman" w:cs="Times New Roman"/>
          <w:sz w:val="36"/>
          <w:szCs w:val="36"/>
        </w:rPr>
        <w:t>References</w:t>
      </w:r>
    </w:p>
    <w:p w:rsidR="00CB1FB6" w:rsidRDefault="00CB1FB6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B1FB6">
        <w:rPr>
          <w:rFonts w:ascii="Times New Roman" w:hAnsi="Times New Roman" w:cs="Times New Roman"/>
        </w:rPr>
        <w:t>Achanta, R., et al.: SLIC superpixels compared to s</w:t>
      </w:r>
      <w:r>
        <w:rPr>
          <w:rFonts w:ascii="Times New Roman" w:hAnsi="Times New Roman" w:cs="Times New Roman"/>
        </w:rPr>
        <w:t>tate-of-the-art superpixel meth</w:t>
      </w:r>
      <w:r w:rsidRPr="00CB1FB6">
        <w:rPr>
          <w:rFonts w:ascii="Times New Roman" w:hAnsi="Times New Roman" w:cs="Times New Roman"/>
        </w:rPr>
        <w:t>ods (2012)</w:t>
      </w:r>
    </w:p>
    <w:p w:rsidR="00CB1FB6" w:rsidRDefault="00CB1FB6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CB1FB6">
        <w:rPr>
          <w:rFonts w:ascii="Times New Roman" w:hAnsi="Times New Roman" w:cs="Times New Roman"/>
        </w:rPr>
        <w:lastRenderedPageBreak/>
        <w:t>2.</w:t>
      </w:r>
      <w:ins w:id="447" w:author="Maheshwari" w:date="2015-08-05T17:40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Cremers, D., Rousson, M., Deriche, R.: A review of statistical approaches to level</w:t>
      </w:r>
      <w:ins w:id="448" w:author="Maheshwari" w:date="2015-08-05T17:41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set segmentation: integrating color, texture, motio</w:t>
      </w:r>
      <w:r w:rsidR="003304F5">
        <w:rPr>
          <w:rFonts w:ascii="Times New Roman" w:hAnsi="Times New Roman" w:cs="Times New Roman"/>
        </w:rPr>
        <w:t xml:space="preserve">n and shape. International </w:t>
      </w:r>
      <w:r w:rsidR="00DE6857">
        <w:rPr>
          <w:rFonts w:ascii="Times New Roman" w:hAnsi="Times New Roman" w:cs="Times New Roman"/>
        </w:rPr>
        <w:t>Jour</w:t>
      </w:r>
      <w:r w:rsidR="00DE6857" w:rsidRPr="00CB1FB6">
        <w:rPr>
          <w:rFonts w:ascii="Times New Roman" w:hAnsi="Times New Roman" w:cs="Times New Roman"/>
        </w:rPr>
        <w:t xml:space="preserve">nal </w:t>
      </w:r>
      <w:r w:rsidRPr="00CB1FB6">
        <w:rPr>
          <w:rFonts w:ascii="Times New Roman" w:hAnsi="Times New Roman" w:cs="Times New Roman"/>
        </w:rPr>
        <w:t xml:space="preserve">of </w:t>
      </w:r>
      <w:r w:rsidR="00DE6857" w:rsidRPr="00CB1FB6">
        <w:rPr>
          <w:rFonts w:ascii="Times New Roman" w:hAnsi="Times New Roman" w:cs="Times New Roman"/>
        </w:rPr>
        <w:t xml:space="preserve">Computer Vision </w:t>
      </w:r>
      <w:r w:rsidRPr="00CB1FB6">
        <w:rPr>
          <w:rFonts w:ascii="Times New Roman" w:hAnsi="Times New Roman" w:cs="Times New Roman"/>
        </w:rPr>
        <w:t>72(2) (2007)</w:t>
      </w:r>
    </w:p>
    <w:p w:rsidR="00CB1FB6" w:rsidRDefault="00CB1FB6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CB1FB6">
        <w:rPr>
          <w:rFonts w:ascii="Times New Roman" w:hAnsi="Times New Roman" w:cs="Times New Roman"/>
        </w:rPr>
        <w:t>3.</w:t>
      </w:r>
      <w:ins w:id="449" w:author="Maheshwari" w:date="2015-08-05T17:41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Delong, A., Osokin, A., Isack, H.N., Boykov, Y</w:t>
      </w:r>
      <w:r w:rsidR="003304F5">
        <w:rPr>
          <w:rFonts w:ascii="Times New Roman" w:hAnsi="Times New Roman" w:cs="Times New Roman"/>
        </w:rPr>
        <w:t>.: Fast approximate energy mini</w:t>
      </w:r>
      <w:r w:rsidRPr="00CB1FB6">
        <w:rPr>
          <w:rFonts w:ascii="Times New Roman" w:hAnsi="Times New Roman" w:cs="Times New Roman"/>
        </w:rPr>
        <w:t>mization with label costs. International Journal of Computer Vision 96(1), 1–27</w:t>
      </w:r>
      <w:ins w:id="450" w:author="Maheshwari" w:date="2015-08-05T17:41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(2012)</w:t>
      </w:r>
    </w:p>
    <w:p w:rsidR="00CB1FB6" w:rsidRDefault="00CB1FB6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CB1FB6">
        <w:rPr>
          <w:rFonts w:ascii="Times New Roman" w:hAnsi="Times New Roman" w:cs="Times New Roman"/>
        </w:rPr>
        <w:t>4.</w:t>
      </w:r>
      <w:ins w:id="451" w:author="Maheshwari" w:date="2015-08-05T17:41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Jemal, A., et al.: Global cancer statistics. CA: A Cancer Journal for Clinicians 61</w:t>
      </w:r>
      <w:ins w:id="452" w:author="Maheshwari" w:date="2015-08-06T08:16:00Z">
        <w:r w:rsidR="0056326E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(2011)</w:t>
      </w:r>
    </w:p>
    <w:p w:rsidR="00CB1FB6" w:rsidRDefault="00CB1FB6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CB1FB6">
        <w:rPr>
          <w:rFonts w:ascii="Times New Roman" w:hAnsi="Times New Roman" w:cs="Times New Roman"/>
        </w:rPr>
        <w:t>5.</w:t>
      </w:r>
      <w:ins w:id="453" w:author="Maheshwari" w:date="2015-08-05T17:41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Massich, J.: Deformable object segmentation in ultra-sound images. Ph.D. thesis</w:t>
      </w:r>
    </w:p>
    <w:p w:rsidR="00CB1FB6" w:rsidRDefault="00CB1FB6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CB1FB6">
        <w:rPr>
          <w:rFonts w:ascii="Times New Roman" w:hAnsi="Times New Roman" w:cs="Times New Roman"/>
        </w:rPr>
        <w:t>6.</w:t>
      </w:r>
      <w:ins w:id="454" w:author="Maheshwari" w:date="2015-08-05T17:41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Massich, J., et al.: Sift texture description for understanding breast ultrasound</w:t>
      </w:r>
      <w:ins w:id="455" w:author="Maheshwari" w:date="2015-08-05T17:41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images. In: Breast Imaging, Lecture Notes in Computer Science, vol. 8539, pp.</w:t>
      </w:r>
      <w:ins w:id="456" w:author="Maheshwari" w:date="2015-08-05T17:41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681–688. Springer International Publishing (2014)</w:t>
      </w:r>
    </w:p>
    <w:p w:rsidR="00CB1FB6" w:rsidRDefault="00CB1FB6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CB1FB6">
        <w:rPr>
          <w:rFonts w:ascii="Times New Roman" w:hAnsi="Times New Roman" w:cs="Times New Roman"/>
        </w:rPr>
        <w:t>7.</w:t>
      </w:r>
      <w:ins w:id="457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 xml:space="preserve">Mendelson, E., Baum, J., </w:t>
      </w:r>
      <w:r w:rsidR="0056326E" w:rsidRPr="00CB1FB6">
        <w:rPr>
          <w:rFonts w:ascii="Times New Roman" w:hAnsi="Times New Roman" w:cs="Times New Roman"/>
        </w:rPr>
        <w:t>Wa</w:t>
      </w:r>
      <w:r w:rsidRPr="00CB1FB6">
        <w:rPr>
          <w:rFonts w:ascii="Times New Roman" w:hAnsi="Times New Roman" w:cs="Times New Roman"/>
        </w:rPr>
        <w:t>, B., et al.: BI-RADS: Ultrasound, 1st edition in:</w:t>
      </w:r>
      <w:ins w:id="458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D’Orsi CJ, Mendelson EB, Ikeda DM, et al: Breast Imaging Reporting and Data</w:t>
      </w:r>
      <w:ins w:id="459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System: ACR BIRADS – Breast Imaging Atlas. American College of Radiology</w:t>
      </w:r>
      <w:ins w:id="460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CB1FB6">
        <w:rPr>
          <w:rFonts w:ascii="Times New Roman" w:hAnsi="Times New Roman" w:cs="Times New Roman"/>
        </w:rPr>
        <w:t>(2003)</w:t>
      </w:r>
    </w:p>
    <w:p w:rsidR="00C71F56" w:rsidRDefault="005A244D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5A244D">
        <w:rPr>
          <w:rFonts w:ascii="Times New Roman" w:hAnsi="Times New Roman" w:cs="Times New Roman"/>
        </w:rPr>
        <w:t>8.</w:t>
      </w:r>
      <w:ins w:id="461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Pons, G., Mart</w:t>
      </w:r>
      <w:r w:rsidR="00C71F56">
        <w:rPr>
          <w:rFonts w:ascii="Times New Roman" w:hAnsi="Times New Roman" w:cs="Times New Roman"/>
        </w:rPr>
        <w:t>í</w:t>
      </w:r>
      <w:r w:rsidRPr="005A244D">
        <w:rPr>
          <w:rFonts w:ascii="Times New Roman" w:hAnsi="Times New Roman" w:cs="Times New Roman"/>
        </w:rPr>
        <w:t>, J., Mart</w:t>
      </w:r>
      <w:r w:rsidR="00C71F56">
        <w:rPr>
          <w:rFonts w:ascii="Times New Roman" w:hAnsi="Times New Roman" w:cs="Times New Roman"/>
        </w:rPr>
        <w:t>í</w:t>
      </w:r>
      <w:r w:rsidRPr="005A244D">
        <w:rPr>
          <w:rFonts w:ascii="Times New Roman" w:hAnsi="Times New Roman" w:cs="Times New Roman"/>
        </w:rPr>
        <w:t>, R., Ganau, S., Vilanova, J., Noble, J.: Evaluating lesion</w:t>
      </w:r>
      <w:ins w:id="462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segmentation in breast ultrasound images related to lesion typology. Journal of</w:t>
      </w:r>
      <w:ins w:id="463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Ultrasound in Medicine (2013)</w:t>
      </w:r>
    </w:p>
    <w:p w:rsidR="00C71F56" w:rsidRDefault="005A244D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5A244D">
        <w:rPr>
          <w:rFonts w:ascii="Times New Roman" w:hAnsi="Times New Roman" w:cs="Times New Roman"/>
        </w:rPr>
        <w:t>9.</w:t>
      </w:r>
      <w:ins w:id="464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Smith, R.A., et al.: American cancer society guidelines for breast cancer screening:</w:t>
      </w:r>
      <w:ins w:id="465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 xml:space="preserve">update 2003. CA: </w:t>
      </w:r>
      <w:r w:rsidR="00DE6857" w:rsidRPr="005A244D">
        <w:rPr>
          <w:rFonts w:ascii="Times New Roman" w:hAnsi="Times New Roman" w:cs="Times New Roman"/>
        </w:rPr>
        <w:t xml:space="preserve">A Cancer Journal </w:t>
      </w:r>
      <w:r w:rsidRPr="005A244D">
        <w:rPr>
          <w:rFonts w:ascii="Times New Roman" w:hAnsi="Times New Roman" w:cs="Times New Roman"/>
        </w:rPr>
        <w:t xml:space="preserve">for </w:t>
      </w:r>
      <w:r w:rsidR="00DE6857" w:rsidRPr="005A244D">
        <w:rPr>
          <w:rFonts w:ascii="Times New Roman" w:hAnsi="Times New Roman" w:cs="Times New Roman"/>
        </w:rPr>
        <w:t xml:space="preserve">Clinicians </w:t>
      </w:r>
      <w:r w:rsidRPr="005A244D">
        <w:rPr>
          <w:rFonts w:ascii="Times New Roman" w:hAnsi="Times New Roman" w:cs="Times New Roman"/>
        </w:rPr>
        <w:t>53(3), 141–169 (2003)</w:t>
      </w:r>
    </w:p>
    <w:p w:rsidR="00C71F56" w:rsidRDefault="005A244D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5A244D">
        <w:rPr>
          <w:rFonts w:ascii="Times New Roman" w:hAnsi="Times New Roman" w:cs="Times New Roman"/>
        </w:rPr>
        <w:t>10.</w:t>
      </w:r>
      <w:ins w:id="466" w:author="Maheshwari" w:date="2015-08-05T17:42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Stavros, A.T., Thickman, D., Rapp, C.L., Dennis, M.A., Parker, S.H., Sisney, G.A.:</w:t>
      </w:r>
      <w:ins w:id="467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Solid breast nodules: Use of sonography to disti</w:t>
      </w:r>
      <w:r w:rsidR="003A51BE">
        <w:rPr>
          <w:rFonts w:ascii="Times New Roman" w:hAnsi="Times New Roman" w:cs="Times New Roman"/>
        </w:rPr>
        <w:t>nguish between benign and malig</w:t>
      </w:r>
      <w:r w:rsidRPr="005A244D">
        <w:rPr>
          <w:rFonts w:ascii="Times New Roman" w:hAnsi="Times New Roman" w:cs="Times New Roman"/>
        </w:rPr>
        <w:t>nant lesions. Radiology 196(1), 123–</w:t>
      </w:r>
      <w:ins w:id="468" w:author="Maheshwari" w:date="2015-08-06T10:05:00Z">
        <w:r w:rsidR="004D1752">
          <w:rPr>
            <w:rFonts w:ascii="Times New Roman" w:hAnsi="Times New Roman" w:cs="Times New Roman"/>
          </w:rPr>
          <w:t>1</w:t>
        </w:r>
      </w:ins>
      <w:r w:rsidRPr="005A244D">
        <w:rPr>
          <w:rFonts w:ascii="Times New Roman" w:hAnsi="Times New Roman" w:cs="Times New Roman"/>
        </w:rPr>
        <w:t>34 (1995)</w:t>
      </w:r>
    </w:p>
    <w:p w:rsidR="00CB1FB6" w:rsidRPr="00A674CF" w:rsidRDefault="005A244D" w:rsidP="003A51BE">
      <w:pPr>
        <w:spacing w:line="480" w:lineRule="auto"/>
        <w:ind w:left="270" w:right="576" w:hanging="270"/>
        <w:jc w:val="both"/>
        <w:rPr>
          <w:rFonts w:ascii="Times New Roman" w:hAnsi="Times New Roman" w:cs="Times New Roman"/>
        </w:rPr>
      </w:pPr>
      <w:r w:rsidRPr="005A244D">
        <w:rPr>
          <w:rFonts w:ascii="Times New Roman" w:hAnsi="Times New Roman" w:cs="Times New Roman"/>
        </w:rPr>
        <w:t>11.</w:t>
      </w:r>
      <w:ins w:id="469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Yuan,</w:t>
      </w:r>
      <w:ins w:id="470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Y.,</w:t>
      </w:r>
      <w:ins w:id="471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Giger,</w:t>
      </w:r>
      <w:ins w:id="472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M.L.,</w:t>
      </w:r>
      <w:ins w:id="473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Li,</w:t>
      </w:r>
      <w:ins w:id="474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H.,</w:t>
      </w:r>
      <w:ins w:id="475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Bhooshan,</w:t>
      </w:r>
      <w:ins w:id="476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N.,</w:t>
      </w:r>
      <w:ins w:id="477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Sennett,</w:t>
      </w:r>
      <w:ins w:id="478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C.A.:</w:t>
      </w:r>
      <w:ins w:id="479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>Multimodality</w:t>
      </w:r>
      <w:ins w:id="480" w:author="Maheshwari" w:date="2015-08-05T17:43:00Z">
        <w:r w:rsidR="00DE6857">
          <w:rPr>
            <w:rFonts w:ascii="Times New Roman" w:hAnsi="Times New Roman" w:cs="Times New Roman"/>
          </w:rPr>
          <w:t xml:space="preserve"> </w:t>
        </w:r>
      </w:ins>
      <w:r w:rsidRPr="005A244D">
        <w:rPr>
          <w:rFonts w:ascii="Times New Roman" w:hAnsi="Times New Roman" w:cs="Times New Roman"/>
        </w:rPr>
        <w:t xml:space="preserve">computer-aided breast cancer diagnosis with </w:t>
      </w:r>
      <w:del w:id="481" w:author="Maheshwari" w:date="2015-08-05T17:18:00Z">
        <w:r w:rsidR="0056326E" w:rsidRPr="005A244D" w:rsidDel="00AA730F">
          <w:rPr>
            <w:rFonts w:ascii="Cambria Math" w:hAnsi="Cambria Math" w:cs="Cambria Math"/>
          </w:rPr>
          <w:delText>ﬀ</w:delText>
        </w:r>
      </w:del>
      <w:ins w:id="482" w:author="Maheshwari" w:date="2015-08-05T17:18:00Z">
        <w:r w:rsidR="0056326E">
          <w:rPr>
            <w:rFonts w:ascii="Cambria Math" w:hAnsi="Cambria Math" w:cs="Cambria Math"/>
          </w:rPr>
          <w:t>FF</w:t>
        </w:r>
      </w:ins>
      <w:r w:rsidR="0056326E">
        <w:rPr>
          <w:rFonts w:ascii="Times New Roman" w:hAnsi="Times New Roman" w:cs="Times New Roman"/>
        </w:rPr>
        <w:t xml:space="preserve">DM </w:t>
      </w:r>
      <w:r w:rsidR="003A51BE">
        <w:rPr>
          <w:rFonts w:ascii="Times New Roman" w:hAnsi="Times New Roman" w:cs="Times New Roman"/>
        </w:rPr>
        <w:t xml:space="preserve">and </w:t>
      </w:r>
      <w:r w:rsidR="0056326E">
        <w:rPr>
          <w:rFonts w:ascii="Times New Roman" w:hAnsi="Times New Roman" w:cs="Times New Roman"/>
        </w:rPr>
        <w:t>DCE-MRI</w:t>
      </w:r>
      <w:r w:rsidR="003A51BE">
        <w:rPr>
          <w:rFonts w:ascii="Times New Roman" w:hAnsi="Times New Roman" w:cs="Times New Roman"/>
        </w:rPr>
        <w:t xml:space="preserve">. Academic </w:t>
      </w:r>
      <w:r w:rsidR="00DE6857">
        <w:rPr>
          <w:rFonts w:ascii="Times New Roman" w:hAnsi="Times New Roman" w:cs="Times New Roman"/>
        </w:rPr>
        <w:t>Radi</w:t>
      </w:r>
      <w:r w:rsidR="00DE6857" w:rsidRPr="005A244D">
        <w:rPr>
          <w:rFonts w:ascii="Times New Roman" w:hAnsi="Times New Roman" w:cs="Times New Roman"/>
        </w:rPr>
        <w:t xml:space="preserve">ology </w:t>
      </w:r>
      <w:r w:rsidRPr="005A244D">
        <w:rPr>
          <w:rFonts w:ascii="Times New Roman" w:hAnsi="Times New Roman" w:cs="Times New Roman"/>
        </w:rPr>
        <w:t>17(9), 1158 (2010)</w:t>
      </w:r>
    </w:p>
    <w:sectPr w:rsidR="00CB1FB6" w:rsidRPr="00A674CF" w:rsidSect="00292189">
      <w:pgSz w:w="12240" w:h="15840" w:code="1"/>
      <w:pgMar w:top="1440" w:right="1440" w:bottom="1440" w:left="1440" w:header="720" w:footer="720" w:gutter="144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395" w:rsidRDefault="000A6395" w:rsidP="00D412AE">
      <w:r>
        <w:separator/>
      </w:r>
    </w:p>
  </w:endnote>
  <w:endnote w:type="continuationSeparator" w:id="1">
    <w:p w:rsidR="000A6395" w:rsidRDefault="000A6395" w:rsidP="00D41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Nastaliq">
    <w:altName w:val="Arial Unicode MS"/>
    <w:charset w:val="00"/>
    <w:family w:val="auto"/>
    <w:pitch w:val="variable"/>
    <w:sig w:usb0="A1002AEF" w:usb1="D000604A" w:usb2="00000008" w:usb3="00000000" w:csb0="000101FF" w:csb1="00000000"/>
  </w:font>
  <w:font w:name="Thames New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395" w:rsidRDefault="000A6395" w:rsidP="00D412AE">
      <w:r>
        <w:separator/>
      </w:r>
    </w:p>
  </w:footnote>
  <w:footnote w:type="continuationSeparator" w:id="1">
    <w:p w:rsidR="000A6395" w:rsidRDefault="000A6395" w:rsidP="00D412AE">
      <w:r>
        <w:continuationSeparator/>
      </w:r>
    </w:p>
  </w:footnote>
  <w:footnote w:id="2">
    <w:p w:rsidR="00CC0C46" w:rsidRPr="005E4448" w:rsidRDefault="00CC0C46" w:rsidP="005E4448">
      <w:pPr>
        <w:pStyle w:val="FootnoteText"/>
        <w:ind w:left="180" w:hanging="9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37EC9">
        <w:rPr>
          <w:rStyle w:val="FootnoteReference"/>
          <w:rFonts w:ascii="Times New Roman" w:hAnsi="Times New Roman" w:cs="Times New Roman"/>
          <w:sz w:val="18"/>
          <w:szCs w:val="18"/>
          <w:vertAlign w:val="baseline"/>
        </w:rPr>
        <w:sym w:font="Symbol" w:char="F02A"/>
      </w:r>
      <w:r w:rsidRPr="00D37EC9">
        <w:rPr>
          <w:rStyle w:val="FootnoteReference"/>
          <w:rFonts w:ascii="Times New Roman" w:hAnsi="Times New Roman" w:cs="Times New Roman"/>
          <w:sz w:val="18"/>
          <w:szCs w:val="18"/>
          <w:vertAlign w:val="baseline"/>
        </w:rPr>
        <w:t>This work was partially supported by the Regional Council of Burgundy FEDER grant</w:t>
      </w:r>
      <w:r w:rsidRPr="005E4448">
        <w:rPr>
          <w:rStyle w:val="FootnoteReference"/>
          <w:rFonts w:ascii="Times New Roman" w:hAnsi="Times New Roman" w:cs="Times New Roman"/>
          <w:i/>
          <w:sz w:val="18"/>
          <w:szCs w:val="18"/>
          <w:vertAlign w:val="baseline"/>
        </w:rPr>
        <w:t>2013-9201AAO049S02890</w:t>
      </w:r>
      <w:r w:rsidRPr="00D37EC9">
        <w:rPr>
          <w:rStyle w:val="FootnoteReference"/>
          <w:rFonts w:ascii="Times New Roman" w:hAnsi="Times New Roman" w:cs="Times New Roman"/>
          <w:sz w:val="18"/>
          <w:szCs w:val="18"/>
          <w:vertAlign w:val="baseline"/>
        </w:rPr>
        <w:t>andbytheSpanishGove</w:t>
      </w:r>
      <w:r>
        <w:rPr>
          <w:rFonts w:ascii="Times New Roman" w:hAnsi="Times New Roman" w:cs="Times New Roman"/>
          <w:sz w:val="18"/>
          <w:szCs w:val="18"/>
        </w:rPr>
        <w:t>r</w:t>
      </w:r>
      <w:r>
        <w:rPr>
          <w:rStyle w:val="FootnoteReference"/>
          <w:rFonts w:ascii="Times New Roman" w:hAnsi="Times New Roman" w:cs="Times New Roman"/>
          <w:sz w:val="18"/>
          <w:szCs w:val="18"/>
          <w:vertAlign w:val="baseline"/>
        </w:rPr>
        <w:t>n</w:t>
      </w:r>
      <w:r w:rsidRPr="00D37EC9">
        <w:rPr>
          <w:rStyle w:val="FootnoteReference"/>
          <w:rFonts w:ascii="Times New Roman" w:hAnsi="Times New Roman" w:cs="Times New Roman"/>
          <w:sz w:val="18"/>
          <w:szCs w:val="18"/>
          <w:vertAlign w:val="baseline"/>
        </w:rPr>
        <w:t xml:space="preserve">mentMECgrant </w:t>
      </w:r>
      <w:r w:rsidRPr="005E4448">
        <w:rPr>
          <w:rStyle w:val="FootnoteReference"/>
          <w:rFonts w:ascii="Times New Roman" w:hAnsi="Times New Roman" w:cs="Times New Roman"/>
          <w:i/>
          <w:sz w:val="18"/>
          <w:szCs w:val="18"/>
          <w:vertAlign w:val="baseline"/>
        </w:rPr>
        <w:t>nb.TIN2012-3171-C02-01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8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AE6"/>
    <w:rsid w:val="00000133"/>
    <w:rsid w:val="000267B9"/>
    <w:rsid w:val="00035BFC"/>
    <w:rsid w:val="00036956"/>
    <w:rsid w:val="00044524"/>
    <w:rsid w:val="00046091"/>
    <w:rsid w:val="0006231C"/>
    <w:rsid w:val="00066FE7"/>
    <w:rsid w:val="000823DA"/>
    <w:rsid w:val="0009047C"/>
    <w:rsid w:val="0009051D"/>
    <w:rsid w:val="000A6395"/>
    <w:rsid w:val="000E28C6"/>
    <w:rsid w:val="000F1978"/>
    <w:rsid w:val="000F1E10"/>
    <w:rsid w:val="0010790E"/>
    <w:rsid w:val="00185D1C"/>
    <w:rsid w:val="001A085B"/>
    <w:rsid w:val="001A3BFF"/>
    <w:rsid w:val="001B1DE2"/>
    <w:rsid w:val="001D6409"/>
    <w:rsid w:val="00201029"/>
    <w:rsid w:val="00211DD1"/>
    <w:rsid w:val="00234E7C"/>
    <w:rsid w:val="00241C3A"/>
    <w:rsid w:val="00265DAE"/>
    <w:rsid w:val="00273F1F"/>
    <w:rsid w:val="00276280"/>
    <w:rsid w:val="002774F8"/>
    <w:rsid w:val="00292189"/>
    <w:rsid w:val="00293292"/>
    <w:rsid w:val="002E71DB"/>
    <w:rsid w:val="002F1A39"/>
    <w:rsid w:val="002F7FEA"/>
    <w:rsid w:val="0031343C"/>
    <w:rsid w:val="00313BC4"/>
    <w:rsid w:val="003304F5"/>
    <w:rsid w:val="00357F35"/>
    <w:rsid w:val="003601EF"/>
    <w:rsid w:val="003A51BE"/>
    <w:rsid w:val="003C4FED"/>
    <w:rsid w:val="003F1CAF"/>
    <w:rsid w:val="003F2495"/>
    <w:rsid w:val="00413115"/>
    <w:rsid w:val="004223F3"/>
    <w:rsid w:val="00441573"/>
    <w:rsid w:val="004A3376"/>
    <w:rsid w:val="004C0B7B"/>
    <w:rsid w:val="004D018F"/>
    <w:rsid w:val="004D1752"/>
    <w:rsid w:val="004D1933"/>
    <w:rsid w:val="004E0D8E"/>
    <w:rsid w:val="004F08D7"/>
    <w:rsid w:val="004F2F22"/>
    <w:rsid w:val="00504860"/>
    <w:rsid w:val="00520256"/>
    <w:rsid w:val="0055022D"/>
    <w:rsid w:val="00561AE6"/>
    <w:rsid w:val="0056326E"/>
    <w:rsid w:val="0056491A"/>
    <w:rsid w:val="005710D2"/>
    <w:rsid w:val="00576ADC"/>
    <w:rsid w:val="005907A9"/>
    <w:rsid w:val="00590D8D"/>
    <w:rsid w:val="005A244D"/>
    <w:rsid w:val="005A7022"/>
    <w:rsid w:val="005C40FA"/>
    <w:rsid w:val="005D186E"/>
    <w:rsid w:val="005D2F8B"/>
    <w:rsid w:val="005D3291"/>
    <w:rsid w:val="005E1727"/>
    <w:rsid w:val="005E4448"/>
    <w:rsid w:val="005F305C"/>
    <w:rsid w:val="00630AFA"/>
    <w:rsid w:val="00634A54"/>
    <w:rsid w:val="00682130"/>
    <w:rsid w:val="00684539"/>
    <w:rsid w:val="00684D47"/>
    <w:rsid w:val="00694448"/>
    <w:rsid w:val="00695918"/>
    <w:rsid w:val="00714AD9"/>
    <w:rsid w:val="00726225"/>
    <w:rsid w:val="007707B5"/>
    <w:rsid w:val="007846FE"/>
    <w:rsid w:val="00786FD5"/>
    <w:rsid w:val="008030B5"/>
    <w:rsid w:val="00835585"/>
    <w:rsid w:val="00844EA8"/>
    <w:rsid w:val="0085308F"/>
    <w:rsid w:val="00891015"/>
    <w:rsid w:val="008A7330"/>
    <w:rsid w:val="008B352F"/>
    <w:rsid w:val="008C2DB6"/>
    <w:rsid w:val="008F1313"/>
    <w:rsid w:val="00906C3D"/>
    <w:rsid w:val="00930237"/>
    <w:rsid w:val="00954984"/>
    <w:rsid w:val="00965C2A"/>
    <w:rsid w:val="009A17E5"/>
    <w:rsid w:val="009E0AF3"/>
    <w:rsid w:val="00A60E49"/>
    <w:rsid w:val="00A674CF"/>
    <w:rsid w:val="00A758CE"/>
    <w:rsid w:val="00A767B7"/>
    <w:rsid w:val="00A93405"/>
    <w:rsid w:val="00AA730F"/>
    <w:rsid w:val="00AB5934"/>
    <w:rsid w:val="00AD34E5"/>
    <w:rsid w:val="00AE3C62"/>
    <w:rsid w:val="00AE4927"/>
    <w:rsid w:val="00AE5E56"/>
    <w:rsid w:val="00AF0B2E"/>
    <w:rsid w:val="00B126C0"/>
    <w:rsid w:val="00B3659E"/>
    <w:rsid w:val="00B74C5A"/>
    <w:rsid w:val="00B8422B"/>
    <w:rsid w:val="00B878C7"/>
    <w:rsid w:val="00C05CBA"/>
    <w:rsid w:val="00C077A1"/>
    <w:rsid w:val="00C37209"/>
    <w:rsid w:val="00C71F56"/>
    <w:rsid w:val="00C7414C"/>
    <w:rsid w:val="00C863F9"/>
    <w:rsid w:val="00CB10AC"/>
    <w:rsid w:val="00CB1FB6"/>
    <w:rsid w:val="00CC0C46"/>
    <w:rsid w:val="00CD29D4"/>
    <w:rsid w:val="00D345CA"/>
    <w:rsid w:val="00D37EC9"/>
    <w:rsid w:val="00D412AE"/>
    <w:rsid w:val="00D47BDA"/>
    <w:rsid w:val="00D97731"/>
    <w:rsid w:val="00DB7250"/>
    <w:rsid w:val="00DC5719"/>
    <w:rsid w:val="00DC7BF8"/>
    <w:rsid w:val="00DD4F3A"/>
    <w:rsid w:val="00DE4D94"/>
    <w:rsid w:val="00DE6857"/>
    <w:rsid w:val="00DF3280"/>
    <w:rsid w:val="00E02DBD"/>
    <w:rsid w:val="00E0735C"/>
    <w:rsid w:val="00E37242"/>
    <w:rsid w:val="00E856C9"/>
    <w:rsid w:val="00ED7C2D"/>
    <w:rsid w:val="00EE210D"/>
    <w:rsid w:val="00F478A6"/>
    <w:rsid w:val="00F715A8"/>
    <w:rsid w:val="00F85483"/>
    <w:rsid w:val="00FC0130"/>
    <w:rsid w:val="00FD343C"/>
    <w:rsid w:val="00FD796D"/>
    <w:rsid w:val="00FF2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7C"/>
  </w:style>
  <w:style w:type="paragraph" w:styleId="Heading1">
    <w:name w:val="heading 1"/>
    <w:basedOn w:val="Normal"/>
    <w:next w:val="Normal"/>
    <w:link w:val="Heading1Char"/>
    <w:uiPriority w:val="9"/>
    <w:qFormat/>
    <w:rsid w:val="00234E7C"/>
    <w:pPr>
      <w:keepNext/>
      <w:keepLines/>
      <w:spacing w:before="480"/>
      <w:outlineLvl w:val="0"/>
    </w:pPr>
    <w:rPr>
      <w:rFonts w:ascii="Times New Roman" w:eastAsiaTheme="majorEastAsia" w:hAnsi="Times New Roman" w:cs="IranNastaliq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7C"/>
    <w:pPr>
      <w:keepNext/>
      <w:keepLines/>
      <w:spacing w:before="200"/>
      <w:outlineLvl w:val="1"/>
    </w:pPr>
    <w:rPr>
      <w:rFonts w:ascii="Thames New" w:eastAsiaTheme="majorEastAsia" w:hAnsi="Thames New" w:cs="Zar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E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E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7C"/>
    <w:rPr>
      <w:rFonts w:ascii="Times New Roman" w:eastAsiaTheme="majorEastAsia" w:hAnsi="Times New Roman" w:cs="IranNastaliq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E7C"/>
    <w:rPr>
      <w:rFonts w:ascii="Thames New" w:eastAsiaTheme="majorEastAsia" w:hAnsi="Thames New" w:cs="Zar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4E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E7C"/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34E7C"/>
    <w:pPr>
      <w:jc w:val="center"/>
    </w:pPr>
    <w:rPr>
      <w:rFonts w:eastAsiaTheme="minorEastAsia"/>
      <w:b/>
      <w:bCs/>
      <w:sz w:val="20"/>
      <w:szCs w:val="24"/>
    </w:rPr>
  </w:style>
  <w:style w:type="character" w:styleId="Strong">
    <w:name w:val="Strong"/>
    <w:basedOn w:val="DefaultParagraphFont"/>
    <w:uiPriority w:val="22"/>
    <w:qFormat/>
    <w:rsid w:val="00234E7C"/>
    <w:rPr>
      <w:b/>
      <w:bCs/>
    </w:rPr>
  </w:style>
  <w:style w:type="character" w:styleId="Emphasis">
    <w:name w:val="Emphasis"/>
    <w:basedOn w:val="DefaultParagraphFont"/>
    <w:uiPriority w:val="20"/>
    <w:qFormat/>
    <w:rsid w:val="00234E7C"/>
    <w:rPr>
      <w:i/>
      <w:iCs/>
    </w:rPr>
  </w:style>
  <w:style w:type="paragraph" w:styleId="ListParagraph">
    <w:name w:val="List Paragraph"/>
    <w:basedOn w:val="Normal"/>
    <w:uiPriority w:val="34"/>
    <w:qFormat/>
    <w:rsid w:val="00234E7C"/>
    <w:pPr>
      <w:ind w:left="720"/>
      <w:contextualSpacing/>
    </w:pPr>
    <w:rPr>
      <w:rFonts w:eastAsiaTheme="minorEastAsia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561AE6"/>
  </w:style>
  <w:style w:type="paragraph" w:styleId="EndnoteText">
    <w:name w:val="endnote text"/>
    <w:basedOn w:val="Normal"/>
    <w:link w:val="EndnoteTextChar"/>
    <w:uiPriority w:val="99"/>
    <w:semiHidden/>
    <w:unhideWhenUsed/>
    <w:rsid w:val="00D412A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12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12A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2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2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12A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4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48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0C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7C"/>
  </w:style>
  <w:style w:type="paragraph" w:styleId="Heading1">
    <w:name w:val="heading 1"/>
    <w:basedOn w:val="Normal"/>
    <w:next w:val="Normal"/>
    <w:link w:val="Heading1Char"/>
    <w:uiPriority w:val="9"/>
    <w:qFormat/>
    <w:rsid w:val="00234E7C"/>
    <w:pPr>
      <w:keepNext/>
      <w:keepLines/>
      <w:spacing w:before="480"/>
      <w:outlineLvl w:val="0"/>
    </w:pPr>
    <w:rPr>
      <w:rFonts w:ascii="Times New Roman" w:eastAsiaTheme="majorEastAsia" w:hAnsi="Times New Roman" w:cs="IranNastaliq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7C"/>
    <w:pPr>
      <w:keepNext/>
      <w:keepLines/>
      <w:spacing w:before="200"/>
      <w:outlineLvl w:val="1"/>
    </w:pPr>
    <w:rPr>
      <w:rFonts w:ascii="Thames New" w:eastAsiaTheme="majorEastAsia" w:hAnsi="Thames New" w:cs="Zar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E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E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7C"/>
    <w:rPr>
      <w:rFonts w:ascii="Times New Roman" w:eastAsiaTheme="majorEastAsia" w:hAnsi="Times New Roman" w:cs="IranNastaliq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E7C"/>
    <w:rPr>
      <w:rFonts w:ascii="Thames New" w:eastAsiaTheme="majorEastAsia" w:hAnsi="Thames New" w:cs="Zar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4E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E7C"/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34E7C"/>
    <w:pPr>
      <w:jc w:val="center"/>
    </w:pPr>
    <w:rPr>
      <w:rFonts w:eastAsiaTheme="minorEastAsia"/>
      <w:b/>
      <w:bCs/>
      <w:sz w:val="20"/>
      <w:szCs w:val="24"/>
    </w:rPr>
  </w:style>
  <w:style w:type="character" w:styleId="Strong">
    <w:name w:val="Strong"/>
    <w:basedOn w:val="DefaultParagraphFont"/>
    <w:uiPriority w:val="22"/>
    <w:qFormat/>
    <w:rsid w:val="00234E7C"/>
    <w:rPr>
      <w:b/>
      <w:bCs/>
    </w:rPr>
  </w:style>
  <w:style w:type="character" w:styleId="Emphasis">
    <w:name w:val="Emphasis"/>
    <w:basedOn w:val="DefaultParagraphFont"/>
    <w:uiPriority w:val="20"/>
    <w:qFormat/>
    <w:rsid w:val="00234E7C"/>
    <w:rPr>
      <w:i/>
      <w:iCs/>
    </w:rPr>
  </w:style>
  <w:style w:type="paragraph" w:styleId="ListParagraph">
    <w:name w:val="List Paragraph"/>
    <w:basedOn w:val="Normal"/>
    <w:uiPriority w:val="34"/>
    <w:qFormat/>
    <w:rsid w:val="00234E7C"/>
    <w:pPr>
      <w:ind w:left="720"/>
      <w:contextualSpacing/>
    </w:pPr>
    <w:rPr>
      <w:rFonts w:eastAsiaTheme="minorEastAsia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561AE6"/>
  </w:style>
  <w:style w:type="paragraph" w:styleId="EndnoteText">
    <w:name w:val="endnote text"/>
    <w:basedOn w:val="Normal"/>
    <w:link w:val="EndnoteTextChar"/>
    <w:uiPriority w:val="99"/>
    <w:semiHidden/>
    <w:unhideWhenUsed/>
    <w:rsid w:val="00D412A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12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12A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2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2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12A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4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48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0C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C577A-7700-42B6-917F-7064D92C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aibanez</dc:creator>
  <cp:lastModifiedBy>Maheshwari</cp:lastModifiedBy>
  <cp:revision>72</cp:revision>
  <dcterms:created xsi:type="dcterms:W3CDTF">2015-08-05T10:32:00Z</dcterms:created>
  <dcterms:modified xsi:type="dcterms:W3CDTF">2015-08-06T05:05:00Z</dcterms:modified>
</cp:coreProperties>
</file>